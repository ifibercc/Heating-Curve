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E489A" w14:textId="77777777" w:rsidR="008F57D1" w:rsidRPr="00220F08" w:rsidRDefault="008F57D1" w:rsidP="008F57D1">
      <w:pPr>
        <w:pStyle w:val="style3"/>
        <w:jc w:val="center"/>
        <w:rPr>
          <w:rStyle w:val="titlestyle5"/>
          <w:color w:val="auto"/>
          <w:sz w:val="10"/>
          <w:szCs w:val="10"/>
        </w:rPr>
      </w:pPr>
    </w:p>
    <w:p w14:paraId="17C41BDB" w14:textId="58E87552"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E826F2">
        <w:rPr>
          <w:rStyle w:val="titlestyle5"/>
          <w:rFonts w:ascii="黑体" w:eastAsia="黑体" w:hint="eastAsia"/>
          <w:color w:val="auto"/>
          <w:sz w:val="36"/>
          <w:szCs w:val="36"/>
        </w:rPr>
        <w:t>曲线相似度</w:t>
      </w:r>
      <w:r w:rsidRPr="00220F08">
        <w:rPr>
          <w:rStyle w:val="titlestyle5"/>
          <w:rFonts w:ascii="黑体" w:eastAsia="黑体" w:hint="eastAsia"/>
          <w:color w:val="auto"/>
          <w:sz w:val="36"/>
          <w:szCs w:val="36"/>
        </w:rPr>
        <w:t>的</w:t>
      </w:r>
      <w:r w:rsidR="007149F6" w:rsidRPr="00220F08">
        <w:rPr>
          <w:rStyle w:val="titlestyle5"/>
          <w:rFonts w:ascii="黑体" w:eastAsia="黑体" w:hint="eastAsia"/>
          <w:color w:val="auto"/>
          <w:sz w:val="36"/>
          <w:szCs w:val="36"/>
        </w:rPr>
        <w:t>供热</w:t>
      </w:r>
      <w:r w:rsidR="00B64300">
        <w:rPr>
          <w:rStyle w:val="titlestyle5"/>
          <w:rFonts w:ascii="黑体" w:eastAsia="黑体" w:hint="eastAsia"/>
          <w:color w:val="auto"/>
          <w:sz w:val="36"/>
          <w:szCs w:val="36"/>
        </w:rPr>
        <w:t>效果</w:t>
      </w:r>
      <w:r w:rsidRPr="00220F08">
        <w:rPr>
          <w:rStyle w:val="titlestyle5"/>
          <w:rFonts w:ascii="黑体" w:eastAsia="黑体" w:hint="eastAsia"/>
          <w:color w:val="auto"/>
          <w:sz w:val="36"/>
          <w:szCs w:val="36"/>
        </w:rPr>
        <w:t>评价</w:t>
      </w:r>
      <w:r w:rsidR="00B64300">
        <w:rPr>
          <w:rStyle w:val="titlestyle5"/>
          <w:rFonts w:ascii="黑体" w:eastAsia="黑体" w:hint="eastAsia"/>
          <w:color w:val="auto"/>
          <w:sz w:val="36"/>
          <w:szCs w:val="36"/>
        </w:rPr>
        <w:t>方法</w:t>
      </w:r>
    </w:p>
    <w:p w14:paraId="596D6737" w14:textId="27DA0B4F"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D46DFD">
        <w:rPr>
          <w:rFonts w:ascii="楷体_GB2312" w:eastAsia="楷体_GB2312" w:hint="eastAsia"/>
          <w:color w:val="auto"/>
          <w:sz w:val="24"/>
          <w:szCs w:val="24"/>
        </w:rPr>
        <w:t>王富</w:t>
      </w:r>
      <w:r w:rsidR="002472FF">
        <w:rPr>
          <w:rFonts w:ascii="楷体_GB2312" w:eastAsia="楷体_GB2312" w:hint="eastAsia"/>
          <w:color w:val="auto"/>
          <w:sz w:val="24"/>
          <w:szCs w:val="24"/>
        </w:rPr>
        <w:t>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00BB0CA2">
        <w:rPr>
          <w:rFonts w:ascii="楷体_GB2312" w:eastAsia="楷体_GB2312" w:hint="eastAsia"/>
          <w:color w:val="auto"/>
          <w:sz w:val="24"/>
          <w:szCs w:val="24"/>
        </w:rPr>
        <w:t>马永军</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61F554B2"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00D46DFD">
        <w:rPr>
          <w:rFonts w:ascii="Times New Roman" w:hAnsi="Times New Roman" w:cs="Times New Roman" w:hint="eastAsia"/>
          <w:color w:val="auto"/>
          <w:sz w:val="18"/>
          <w:szCs w:val="18"/>
        </w:rPr>
        <w:t>；</w:t>
      </w:r>
      <w:r w:rsidR="00D46DFD">
        <w:rPr>
          <w:rFonts w:ascii="Times New Roman" w:hAnsi="Times New Roman" w:cs="Times New Roman"/>
          <w:color w:val="auto"/>
          <w:sz w:val="18"/>
          <w:szCs w:val="18"/>
        </w:rPr>
        <w:t>2</w:t>
      </w:r>
      <w:r w:rsidR="00D46DFD">
        <w:rPr>
          <w:rFonts w:ascii="Times New Roman" w:hAnsi="Times New Roman" w:cs="Times New Roman" w:hint="eastAsia"/>
          <w:color w:val="auto"/>
          <w:sz w:val="18"/>
          <w:szCs w:val="18"/>
        </w:rPr>
        <w:t xml:space="preserve">. </w:t>
      </w:r>
      <w:r w:rsidR="00204A23">
        <w:rPr>
          <w:rFonts w:ascii="Times New Roman" w:hAnsi="Times New Roman" w:cs="Times New Roman" w:hint="eastAsia"/>
          <w:color w:val="auto"/>
          <w:sz w:val="18"/>
          <w:szCs w:val="18"/>
        </w:rPr>
        <w:t>天津市南开区</w:t>
      </w:r>
      <w:r w:rsidR="005B22CA">
        <w:rPr>
          <w:rFonts w:ascii="Times New Roman" w:hAnsi="Times New Roman" w:cs="Times New Roman" w:hint="eastAsia"/>
          <w:color w:val="auto"/>
          <w:sz w:val="18"/>
          <w:szCs w:val="18"/>
        </w:rPr>
        <w:t>人民政府</w:t>
      </w:r>
      <w:r w:rsidR="00204A23">
        <w:rPr>
          <w:rFonts w:ascii="Times New Roman" w:hAnsi="Times New Roman" w:cs="Times New Roman" w:hint="eastAsia"/>
          <w:color w:val="auto"/>
          <w:sz w:val="18"/>
          <w:szCs w:val="18"/>
        </w:rPr>
        <w:t>供热办公室</w:t>
      </w:r>
      <w:r w:rsidR="00D46DFD">
        <w:rPr>
          <w:rFonts w:ascii="Times New Roman" w:hAnsi="Times New Roman" w:cs="Times New Roman" w:hint="eastAsia"/>
          <w:color w:val="auto"/>
          <w:sz w:val="18"/>
          <w:szCs w:val="18"/>
        </w:rPr>
        <w:t>，天津</w:t>
      </w:r>
      <w:r w:rsidR="00D46DFD">
        <w:rPr>
          <w:rFonts w:ascii="Times New Roman" w:hAnsi="Times New Roman" w:cs="Times New Roman" w:hint="eastAsia"/>
          <w:color w:val="auto"/>
          <w:sz w:val="18"/>
          <w:szCs w:val="18"/>
        </w:rPr>
        <w:t xml:space="preserve"> 300457</w:t>
      </w:r>
      <w:r w:rsidRPr="00220F08">
        <w:rPr>
          <w:color w:val="auto"/>
          <w:sz w:val="18"/>
          <w:szCs w:val="18"/>
        </w:rPr>
        <w:t>）</w:t>
      </w:r>
    </w:p>
    <w:p w14:paraId="69D710F3" w14:textId="7EEBC357" w:rsidR="008F57D1" w:rsidRPr="00220F08" w:rsidRDefault="008F57D1" w:rsidP="00C2455D">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4F3D5D">
        <w:rPr>
          <w:rFonts w:ascii="楷体_GB2312" w:eastAsia="楷体_GB2312" w:hint="eastAsia"/>
          <w:color w:val="auto"/>
          <w:sz w:val="18"/>
          <w:szCs w:val="18"/>
        </w:rPr>
        <w:t>为了解决大量锅炉系统历史数据利用率偏低，供热效果差的问题，在分析了参考温度曲线及出水温度曲线的关系后，提出了一种基于曲线相似度的供热效果评价方法，并给出了趋势、平移、伸缩三种属性相似度的计算公式，最后加权融合为一个结果用以评价锅炉系统的供热效果。</w:t>
      </w:r>
      <w:r w:rsidR="005E122F">
        <w:rPr>
          <w:rFonts w:ascii="楷体_GB2312" w:eastAsia="楷体_GB2312" w:hint="eastAsia"/>
          <w:color w:val="auto"/>
          <w:sz w:val="18"/>
          <w:szCs w:val="18"/>
        </w:rPr>
        <w:t>实验结果证明了该</w:t>
      </w:r>
      <w:r w:rsidR="004F3D5D">
        <w:rPr>
          <w:rFonts w:ascii="楷体_GB2312" w:eastAsia="楷体_GB2312" w:hint="eastAsia"/>
          <w:color w:val="auto"/>
          <w:sz w:val="18"/>
          <w:szCs w:val="18"/>
        </w:rPr>
        <w:t>评价方法</w:t>
      </w:r>
      <w:r w:rsidR="005E122F">
        <w:rPr>
          <w:rFonts w:ascii="楷体_GB2312" w:eastAsia="楷体_GB2312" w:hint="eastAsia"/>
          <w:color w:val="auto"/>
          <w:sz w:val="18"/>
          <w:szCs w:val="18"/>
        </w:rPr>
        <w:t>的有效性，为锅炉管控</w:t>
      </w:r>
      <w:r w:rsidR="006A0398">
        <w:rPr>
          <w:rFonts w:ascii="楷体_GB2312" w:eastAsia="楷体_GB2312" w:hint="eastAsia"/>
          <w:color w:val="auto"/>
          <w:sz w:val="18"/>
          <w:szCs w:val="18"/>
        </w:rPr>
        <w:t>人员</w:t>
      </w:r>
      <w:r w:rsidR="005E122F">
        <w:rPr>
          <w:rFonts w:ascii="楷体_GB2312" w:eastAsia="楷体_GB2312" w:hint="eastAsia"/>
          <w:color w:val="auto"/>
          <w:sz w:val="18"/>
          <w:szCs w:val="18"/>
        </w:rPr>
        <w:t>提供了决策依据</w:t>
      </w:r>
      <w:r w:rsidR="004F3D5D">
        <w:rPr>
          <w:rFonts w:ascii="楷体_GB2312" w:eastAsia="楷体_GB2312" w:hint="eastAsia"/>
          <w:color w:val="auto"/>
          <w:sz w:val="18"/>
          <w:szCs w:val="18"/>
        </w:rPr>
        <w:t>，有效促进了节能减排</w:t>
      </w:r>
      <w:r w:rsidR="005E122F">
        <w:rPr>
          <w:rFonts w:ascii="楷体_GB2312" w:eastAsia="楷体_GB2312" w:hint="eastAsia"/>
          <w:color w:val="auto"/>
          <w:sz w:val="18"/>
          <w:szCs w:val="18"/>
        </w:rPr>
        <w:t>。</w:t>
      </w:r>
    </w:p>
    <w:p w14:paraId="7AB21BAE" w14:textId="479B5425"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6A0398">
        <w:rPr>
          <w:rFonts w:hint="eastAsia"/>
          <w:bCs/>
          <w:color w:val="auto"/>
          <w:sz w:val="18"/>
          <w:szCs w:val="18"/>
        </w:rPr>
        <w:t>锅炉</w:t>
      </w:r>
      <w:r w:rsidR="00942B0B">
        <w:rPr>
          <w:rFonts w:hint="eastAsia"/>
          <w:bCs/>
          <w:color w:val="auto"/>
          <w:sz w:val="18"/>
          <w:szCs w:val="18"/>
        </w:rPr>
        <w:t>系统； 曲</w:t>
      </w:r>
      <w:r w:rsidR="00B87393" w:rsidRPr="00B87393">
        <w:rPr>
          <w:bCs/>
          <w:color w:val="auto"/>
          <w:sz w:val="18"/>
          <w:szCs w:val="18"/>
        </w:rPr>
        <w:t>线相似度</w:t>
      </w:r>
      <w:r w:rsidRPr="00220F08">
        <w:rPr>
          <w:bCs/>
          <w:color w:val="auto"/>
          <w:sz w:val="18"/>
          <w:szCs w:val="18"/>
        </w:rPr>
        <w:t>；</w:t>
      </w:r>
      <w:r w:rsidR="00DD464D">
        <w:rPr>
          <w:rFonts w:hint="eastAsia"/>
          <w:bCs/>
          <w:color w:val="auto"/>
          <w:sz w:val="18"/>
          <w:szCs w:val="18"/>
        </w:rPr>
        <w:t>评价方法</w:t>
      </w:r>
    </w:p>
    <w:p w14:paraId="1DDCE783" w14:textId="56D255A4"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00EC02B7" w:rsidRPr="00EC02B7">
        <w:rPr>
          <w:rStyle w:val="a3"/>
          <w:b w:val="0"/>
          <w:color w:val="auto"/>
          <w:sz w:val="18"/>
          <w:szCs w:val="18"/>
        </w:rPr>
        <w:t>TP3-05</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7914DBC2" w:rsidR="008F57D1" w:rsidRPr="00220F08" w:rsidRDefault="00035993" w:rsidP="00F96169">
      <w:pPr>
        <w:pStyle w:val="style3"/>
        <w:ind w:firstLine="482"/>
        <w:jc w:val="center"/>
        <w:rPr>
          <w:color w:val="auto"/>
        </w:rPr>
      </w:pPr>
      <w:r>
        <w:rPr>
          <w:rStyle w:val="a3"/>
          <w:rFonts w:ascii="Times New Roman" w:eastAsia="黑体" w:hAnsi="Times New Roman" w:cs="Times New Roman"/>
          <w:color w:val="auto"/>
          <w:sz w:val="24"/>
          <w:szCs w:val="24"/>
        </w:rPr>
        <w:t xml:space="preserve">Heating </w:t>
      </w:r>
      <w:r>
        <w:rPr>
          <w:rStyle w:val="a3"/>
          <w:rFonts w:ascii="Times New Roman" w:eastAsia="黑体" w:hAnsi="Times New Roman" w:cs="Times New Roman" w:hint="eastAsia"/>
          <w:color w:val="auto"/>
          <w:sz w:val="24"/>
          <w:szCs w:val="24"/>
        </w:rPr>
        <w:t>E</w:t>
      </w:r>
      <w:r w:rsidRPr="00035993">
        <w:rPr>
          <w:rStyle w:val="a3"/>
          <w:rFonts w:ascii="Times New Roman" w:eastAsia="黑体" w:hAnsi="Times New Roman" w:cs="Times New Roman"/>
          <w:color w:val="auto"/>
          <w:sz w:val="24"/>
          <w:szCs w:val="24"/>
        </w:rPr>
        <w:t xml:space="preserve">ffect </w:t>
      </w:r>
      <w:r>
        <w:rPr>
          <w:rStyle w:val="a3"/>
          <w:rFonts w:ascii="Times New Roman" w:eastAsia="黑体" w:hAnsi="Times New Roman" w:cs="Times New Roman"/>
          <w:color w:val="auto"/>
          <w:sz w:val="24"/>
          <w:szCs w:val="24"/>
        </w:rPr>
        <w:t>E</w:t>
      </w:r>
      <w:r w:rsidRPr="00035993">
        <w:rPr>
          <w:rStyle w:val="a3"/>
          <w:rFonts w:ascii="Times New Roman" w:eastAsia="黑体" w:hAnsi="Times New Roman" w:cs="Times New Roman"/>
          <w:color w:val="auto"/>
          <w:sz w:val="24"/>
          <w:szCs w:val="24"/>
        </w:rPr>
        <w:t xml:space="preserve">valuation </w:t>
      </w:r>
      <w:r>
        <w:rPr>
          <w:rStyle w:val="a3"/>
          <w:rFonts w:ascii="Times New Roman" w:eastAsia="黑体" w:hAnsi="Times New Roman" w:cs="Times New Roman"/>
          <w:color w:val="auto"/>
          <w:sz w:val="24"/>
          <w:szCs w:val="24"/>
        </w:rPr>
        <w:t>M</w:t>
      </w:r>
      <w:r w:rsidRPr="00035993">
        <w:rPr>
          <w:rStyle w:val="a3"/>
          <w:rFonts w:ascii="Times New Roman" w:eastAsia="黑体" w:hAnsi="Times New Roman" w:cs="Times New Roman"/>
          <w:color w:val="auto"/>
          <w:sz w:val="24"/>
          <w:szCs w:val="24"/>
        </w:rPr>
        <w:t xml:space="preserve">ethod based on </w:t>
      </w:r>
      <w:r>
        <w:rPr>
          <w:rStyle w:val="a3"/>
          <w:rFonts w:ascii="Times New Roman" w:eastAsia="黑体" w:hAnsi="Times New Roman" w:cs="Times New Roman"/>
          <w:color w:val="auto"/>
          <w:sz w:val="24"/>
          <w:szCs w:val="24"/>
        </w:rPr>
        <w:t>C</w:t>
      </w:r>
      <w:r w:rsidRPr="00035993">
        <w:rPr>
          <w:rStyle w:val="a3"/>
          <w:rFonts w:ascii="Times New Roman" w:eastAsia="黑体" w:hAnsi="Times New Roman" w:cs="Times New Roman"/>
          <w:color w:val="auto"/>
          <w:sz w:val="24"/>
          <w:szCs w:val="24"/>
        </w:rPr>
        <w:t xml:space="preserve">urve </w:t>
      </w:r>
      <w:r>
        <w:rPr>
          <w:rStyle w:val="a3"/>
          <w:rFonts w:ascii="Times New Roman" w:eastAsia="黑体" w:hAnsi="Times New Roman" w:cs="Times New Roman"/>
          <w:color w:val="auto"/>
          <w:sz w:val="24"/>
          <w:szCs w:val="24"/>
        </w:rPr>
        <w:t>S</w:t>
      </w:r>
      <w:r w:rsidRPr="00035993">
        <w:rPr>
          <w:rStyle w:val="a3"/>
          <w:rFonts w:ascii="Times New Roman" w:eastAsia="黑体" w:hAnsi="Times New Roman" w:cs="Times New Roman"/>
          <w:color w:val="auto"/>
          <w:sz w:val="24"/>
          <w:szCs w:val="24"/>
        </w:rPr>
        <w:t>imilarity</w:t>
      </w:r>
    </w:p>
    <w:p w14:paraId="604A2F59" w14:textId="55405DDF"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proofErr w:type="spellStart"/>
      <w:r w:rsidRPr="00220F08">
        <w:rPr>
          <w:rFonts w:ascii="Times New Roman" w:eastAsia="黑体" w:hAnsi="Times New Roman" w:cs="Times New Roman"/>
          <w:color w:val="auto"/>
        </w:rPr>
        <w:t>Feng</w:t>
      </w:r>
      <w:proofErr w:type="spellEnd"/>
      <w:r w:rsidRPr="00220F08">
        <w:rPr>
          <w:rFonts w:ascii="Times New Roman" w:eastAsia="黑体" w:hAnsi="Times New Roman" w:cs="Times New Roman"/>
          <w:color w:val="auto"/>
        </w:rPr>
        <w:t xml:space="preserve">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008A1DCC">
        <w:rPr>
          <w:rFonts w:ascii="黑体" w:eastAsia="黑体" w:hint="eastAsia"/>
          <w:color w:val="auto"/>
        </w:rPr>
        <w:t>Ma</w:t>
      </w:r>
      <w:r w:rsidR="008A1DCC">
        <w:rPr>
          <w:rFonts w:ascii="黑体" w:eastAsia="黑体"/>
          <w:color w:val="auto"/>
        </w:rPr>
        <w:t xml:space="preserve"> Yongjun</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3161AB9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r w:rsidR="000F4080">
        <w:rPr>
          <w:rFonts w:ascii="Times New Roman" w:hAnsi="Times New Roman" w:cs="Times New Roman"/>
          <w:color w:val="auto"/>
          <w:sz w:val="18"/>
          <w:szCs w:val="18"/>
        </w:rPr>
        <w:t xml:space="preserve">; </w:t>
      </w:r>
      <w:r w:rsidR="005B22CA" w:rsidRPr="005B22CA">
        <w:rPr>
          <w:rFonts w:ascii="Times New Roman" w:hAnsi="Times New Roman" w:cs="Times New Roman"/>
          <w:color w:val="auto"/>
          <w:sz w:val="18"/>
          <w:szCs w:val="18"/>
        </w:rPr>
        <w:t xml:space="preserve">Heating Office of </w:t>
      </w:r>
      <w:proofErr w:type="spellStart"/>
      <w:r w:rsidR="005B22CA" w:rsidRPr="005B22CA">
        <w:rPr>
          <w:rFonts w:ascii="Times New Roman" w:hAnsi="Times New Roman" w:cs="Times New Roman"/>
          <w:color w:val="auto"/>
          <w:sz w:val="18"/>
          <w:szCs w:val="18"/>
        </w:rPr>
        <w:t>Nankai</w:t>
      </w:r>
      <w:proofErr w:type="spellEnd"/>
      <w:r w:rsidR="005B22CA" w:rsidRPr="005B22CA">
        <w:rPr>
          <w:rFonts w:ascii="Times New Roman" w:hAnsi="Times New Roman" w:cs="Times New Roman"/>
          <w:color w:val="auto"/>
          <w:sz w:val="18"/>
          <w:szCs w:val="18"/>
        </w:rPr>
        <w:t xml:space="preserve"> District Tianjin </w:t>
      </w:r>
      <w:r w:rsidR="005B22CA">
        <w:rPr>
          <w:rFonts w:ascii="Times New Roman" w:hAnsi="Times New Roman" w:cs="Times New Roman" w:hint="eastAsia"/>
          <w:color w:val="auto"/>
          <w:sz w:val="18"/>
          <w:szCs w:val="18"/>
        </w:rPr>
        <w:t>P</w:t>
      </w:r>
      <w:r w:rsidR="005B22CA" w:rsidRPr="005B22CA">
        <w:rPr>
          <w:rFonts w:ascii="Times New Roman" w:hAnsi="Times New Roman" w:cs="Times New Roman"/>
          <w:color w:val="auto"/>
          <w:sz w:val="18"/>
          <w:szCs w:val="18"/>
        </w:rPr>
        <w:t>eople's Government</w:t>
      </w:r>
      <w:r w:rsidR="00306991">
        <w:rPr>
          <w:rFonts w:ascii="Times New Roman" w:hAnsi="Times New Roman" w:cs="Times New Roman"/>
          <w:color w:val="auto"/>
          <w:sz w:val="18"/>
          <w:szCs w:val="18"/>
        </w:rPr>
        <w:t>, Tianjin 300457, China</w:t>
      </w:r>
      <w:r w:rsidRPr="00220F08">
        <w:rPr>
          <w:rFonts w:ascii="Times New Roman" w:hAnsi="Times New Roman" w:cs="Times New Roman"/>
          <w:color w:val="auto"/>
          <w:sz w:val="18"/>
          <w:szCs w:val="18"/>
        </w:rPr>
        <w:t>)</w:t>
      </w:r>
    </w:p>
    <w:p w14:paraId="48F60625" w14:textId="6BAF74FF"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4F3D5D" w:rsidRPr="004F3D5D">
        <w:rPr>
          <w:rFonts w:ascii="Times New Roman" w:hAnsi="Times New Roman" w:cs="Times New Roman"/>
          <w:color w:val="auto"/>
          <w:sz w:val="18"/>
          <w:szCs w:val="18"/>
        </w:rPr>
        <w:t>In order to solve the large amount of historical data of boiler system utilization rate is low, poor heating effect, in the analysis of the relationship between reference temperature curve and the water temperature curve proposed a based on similarity curve of heating effect evaluation method, and gives the trend, translation, expansion three attributes similarity calculation formula, and finally the weighted fusion as a result to the heating effect evaluation of the boiler system. The experimental results show that the evaluation method is effective, which provides a decision-making basis for the boiler control personnel, and effectively promote the energy-saving and emission reduction.</w:t>
      </w:r>
    </w:p>
    <w:p w14:paraId="21569202" w14:textId="6E5A9B7C"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45256A">
        <w:rPr>
          <w:rFonts w:ascii="Times New Roman" w:eastAsia="黑体" w:hAnsi="Times New Roman" w:cs="Times New Roman"/>
          <w:color w:val="auto"/>
          <w:sz w:val="18"/>
          <w:szCs w:val="18"/>
        </w:rPr>
        <w:t>h</w:t>
      </w:r>
      <w:r w:rsidR="0045256A" w:rsidRPr="0045256A">
        <w:rPr>
          <w:rFonts w:ascii="Times New Roman" w:eastAsia="黑体" w:hAnsi="Times New Roman" w:cs="Times New Roman"/>
          <w:color w:val="auto"/>
          <w:sz w:val="18"/>
          <w:szCs w:val="18"/>
        </w:rPr>
        <w:t>eating system</w:t>
      </w:r>
      <w:r w:rsidRPr="00220F08">
        <w:rPr>
          <w:rFonts w:ascii="Times New Roman" w:cs="Times New Roman"/>
          <w:color w:val="auto"/>
          <w:sz w:val="18"/>
          <w:szCs w:val="18"/>
        </w:rPr>
        <w:t>；</w:t>
      </w:r>
      <w:r w:rsidR="0045256A">
        <w:rPr>
          <w:rFonts w:ascii="Times New Roman" w:hAnsi="Times New Roman" w:cs="Times New Roman" w:hint="eastAsia"/>
          <w:color w:val="auto"/>
          <w:sz w:val="18"/>
          <w:szCs w:val="18"/>
        </w:rPr>
        <w:t>c</w:t>
      </w:r>
      <w:r w:rsidR="0045256A" w:rsidRPr="0045256A">
        <w:rPr>
          <w:rFonts w:ascii="Times New Roman" w:hAnsi="Times New Roman" w:cs="Times New Roman"/>
          <w:color w:val="auto"/>
          <w:sz w:val="18"/>
          <w:szCs w:val="18"/>
        </w:rPr>
        <w:t>urve similarity</w:t>
      </w:r>
      <w:r w:rsidRPr="00220F08">
        <w:rPr>
          <w:rFonts w:ascii="Times New Roman" w:cs="Times New Roman"/>
          <w:color w:val="auto"/>
          <w:sz w:val="18"/>
          <w:szCs w:val="18"/>
        </w:rPr>
        <w:t>；</w:t>
      </w:r>
      <w:proofErr w:type="gramStart"/>
      <w:r w:rsidR="0045256A" w:rsidRPr="0045256A">
        <w:rPr>
          <w:rFonts w:ascii="Times New Roman" w:hAnsi="Times New Roman" w:cs="Times New Roman"/>
          <w:color w:val="auto"/>
          <w:sz w:val="18"/>
          <w:szCs w:val="18"/>
        </w:rPr>
        <w:t>evaluation</w:t>
      </w:r>
      <w:proofErr w:type="gramEnd"/>
      <w:r w:rsidR="0045256A" w:rsidRPr="0045256A">
        <w:rPr>
          <w:rFonts w:ascii="Times New Roman" w:hAnsi="Times New Roman" w:cs="Times New Roman"/>
          <w:color w:val="auto"/>
          <w:sz w:val="18"/>
          <w:szCs w:val="18"/>
        </w:rPr>
        <w:t xml:space="preserve"> </w:t>
      </w:r>
      <w:r w:rsidR="00477EA1">
        <w:rPr>
          <w:rFonts w:ascii="Times New Roman" w:hAnsi="Times New Roman" w:cs="Times New Roman"/>
          <w:color w:val="auto"/>
          <w:sz w:val="18"/>
          <w:szCs w:val="18"/>
        </w:rPr>
        <w:t>method</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13058C09" w:rsidR="008F57D1" w:rsidRPr="00220F08" w:rsidRDefault="008F57D1" w:rsidP="008F57D1">
      <w:pPr>
        <w:pStyle w:val="style3"/>
        <w:ind w:firstLine="420"/>
        <w:rPr>
          <w:color w:val="auto"/>
        </w:rPr>
        <w:sectPr w:rsidR="008F57D1" w:rsidRPr="00220F08" w:rsidSect="00CF1E15">
          <w:headerReference w:type="even" r:id="rId9"/>
          <w:headerReference w:type="default" r:id="rId10"/>
          <w:footerReference w:type="even" r:id="rId11"/>
          <w:footerReference w:type="default" r:id="rId12"/>
          <w:headerReference w:type="first" r:id="rId13"/>
          <w:footerReference w:type="first" r:id="rId14"/>
          <w:pgSz w:w="11906" w:h="16838" w:code="9"/>
          <w:pgMar w:top="1361" w:right="1021" w:bottom="1361" w:left="1021" w:header="851" w:footer="992" w:gutter="0"/>
          <w:cols w:space="425"/>
          <w:titlePg/>
          <w:docGrid w:type="lines" w:linePitch="312"/>
        </w:sectPr>
      </w:pPr>
    </w:p>
    <w:p w14:paraId="09963736" w14:textId="01259FEB" w:rsidR="00046EBB" w:rsidRPr="008F1FDC" w:rsidRDefault="00351D0D" w:rsidP="00020B20">
      <w:pPr>
        <w:ind w:firstLine="420"/>
      </w:pPr>
      <w:r w:rsidRPr="008F1FDC">
        <w:rPr>
          <w:rFonts w:hint="eastAsia"/>
        </w:rPr>
        <w:lastRenderedPageBreak/>
        <w:t>随着供热行业自动化水平的不断提高，</w:t>
      </w:r>
      <w:r w:rsidR="00462736">
        <w:rPr>
          <w:rFonts w:hint="eastAsia"/>
        </w:rPr>
        <w:t>“十三</w:t>
      </w:r>
      <w:r w:rsidR="00287784" w:rsidRPr="008F1FDC">
        <w:rPr>
          <w:rFonts w:hint="eastAsia"/>
        </w:rPr>
        <w:t>五”规划节能减排</w:t>
      </w:r>
      <w:r w:rsidRPr="008F1FDC">
        <w:rPr>
          <w:rFonts w:hint="eastAsia"/>
        </w:rPr>
        <w:t>的进行，我国的城市供热生产过程</w:t>
      </w:r>
      <w:r w:rsidR="00287784" w:rsidRPr="008F1FDC">
        <w:rPr>
          <w:rFonts w:hint="eastAsia"/>
        </w:rPr>
        <w:t>在一定程度上实现了自动控制，供热品质得到改善，能源利用率得到提高</w:t>
      </w:r>
      <w:r w:rsidRPr="008F1FDC">
        <w:rPr>
          <w:rFonts w:hint="eastAsia"/>
        </w:rPr>
        <w:t>。</w:t>
      </w:r>
      <w:r w:rsidR="0025437A">
        <w:rPr>
          <w:rFonts w:hint="eastAsia"/>
        </w:rPr>
        <w:t>很多</w:t>
      </w:r>
      <w:r w:rsidR="00046EBB" w:rsidRPr="008F1FDC">
        <w:rPr>
          <w:rFonts w:hint="eastAsia"/>
        </w:rPr>
        <w:t>学者已经</w:t>
      </w:r>
      <w:r w:rsidR="0025437A" w:rsidRPr="008F1FDC">
        <w:rPr>
          <w:rFonts w:hint="eastAsia"/>
        </w:rPr>
        <w:t>利用数据挖掘等技术</w:t>
      </w:r>
      <w:r w:rsidR="0025437A">
        <w:rPr>
          <w:rFonts w:hint="eastAsia"/>
        </w:rPr>
        <w:t>对</w:t>
      </w:r>
      <w:r w:rsidR="00046EBB" w:rsidRPr="008F1FDC">
        <w:rPr>
          <w:rFonts w:hint="eastAsia"/>
        </w:rPr>
        <w:t>锅炉</w:t>
      </w:r>
      <w:r w:rsidR="00B64300">
        <w:rPr>
          <w:rFonts w:hint="eastAsia"/>
        </w:rPr>
        <w:t>系统</w:t>
      </w:r>
      <w:r w:rsidR="0025437A">
        <w:rPr>
          <w:rFonts w:hint="eastAsia"/>
        </w:rPr>
        <w:t>历史数据</w:t>
      </w:r>
      <w:r w:rsidR="00046EBB" w:rsidRPr="008F1FDC">
        <w:rPr>
          <w:rFonts w:hint="eastAsia"/>
        </w:rPr>
        <w:t>分析</w:t>
      </w:r>
      <w:r w:rsidR="0025437A">
        <w:rPr>
          <w:rFonts w:hint="eastAsia"/>
        </w:rPr>
        <w:t>。</w:t>
      </w:r>
      <w:proofErr w:type="gramStart"/>
      <w:r w:rsidR="00492C4C" w:rsidRPr="008F1FDC">
        <w:rPr>
          <w:rFonts w:hint="eastAsia"/>
        </w:rPr>
        <w:t>孙群丽</w:t>
      </w:r>
      <w:proofErr w:type="gramEnd"/>
      <w:r w:rsidR="00492C4C" w:rsidRPr="008F1FDC">
        <w:rPr>
          <w:rFonts w:hint="eastAsia"/>
        </w:rPr>
        <w:t>等对锅炉</w:t>
      </w:r>
      <w:r w:rsidR="00306490" w:rsidRPr="008F1FDC">
        <w:rPr>
          <w:rFonts w:hint="eastAsia"/>
        </w:rPr>
        <w:t>运行数据进行关联规则挖掘，提供了几组在不同负荷及外部条件下的最优</w:t>
      </w:r>
      <w:r w:rsidR="004341EE" w:rsidRPr="008F1FDC">
        <w:rPr>
          <w:rFonts w:hint="eastAsia"/>
        </w:rPr>
        <w:t>运行方式与参数控制</w:t>
      </w:r>
      <w:r w:rsidR="00492C4C" w:rsidRPr="008F1FDC">
        <w:rPr>
          <w:rFonts w:hint="eastAsia"/>
          <w:vertAlign w:val="superscript"/>
        </w:rPr>
        <w:t>[</w:t>
      </w:r>
      <w:r w:rsidR="00492C4C" w:rsidRPr="008F1FDC">
        <w:rPr>
          <w:vertAlign w:val="superscript"/>
        </w:rPr>
        <w:t>2</w:t>
      </w:r>
      <w:r w:rsidR="00492C4C" w:rsidRPr="008F1FDC">
        <w:rPr>
          <w:rFonts w:hint="eastAsia"/>
          <w:vertAlign w:val="superscript"/>
        </w:rPr>
        <w:t>]</w:t>
      </w:r>
      <w:r w:rsidR="00492C4C" w:rsidRPr="008F1FDC">
        <w:rPr>
          <w:rFonts w:hint="eastAsia"/>
        </w:rPr>
        <w:t>；</w:t>
      </w:r>
      <w:r w:rsidR="0066670D" w:rsidRPr="008F1FDC">
        <w:rPr>
          <w:rFonts w:hint="eastAsia"/>
        </w:rPr>
        <w:t>郑斌祥</w:t>
      </w:r>
      <w:r w:rsidR="002E6F2F" w:rsidRPr="008F1FDC">
        <w:rPr>
          <w:rFonts w:hint="eastAsia"/>
        </w:rPr>
        <w:t>等</w:t>
      </w:r>
      <w:r w:rsidR="006C52C6" w:rsidRPr="008F1FDC">
        <w:rPr>
          <w:rFonts w:hint="eastAsia"/>
        </w:rPr>
        <w:t>通过建立宝钢能源数据仓库对时序数据挖掘的离群挖掘、相似性挖掘、规则挖掘和趋势挖掘等算法进行了系统深入的研究</w:t>
      </w:r>
      <w:r w:rsidR="002E6F2F" w:rsidRPr="008F1FDC">
        <w:rPr>
          <w:rFonts w:hint="eastAsia"/>
          <w:vertAlign w:val="superscript"/>
        </w:rPr>
        <w:t>[</w:t>
      </w:r>
      <w:r w:rsidR="002E6F2F" w:rsidRPr="008F1FDC">
        <w:rPr>
          <w:vertAlign w:val="superscript"/>
        </w:rPr>
        <w:t>3</w:t>
      </w:r>
      <w:r w:rsidR="002E6F2F" w:rsidRPr="008F1FDC">
        <w:rPr>
          <w:rFonts w:hint="eastAsia"/>
          <w:vertAlign w:val="superscript"/>
        </w:rPr>
        <w:t>]</w:t>
      </w:r>
      <w:r w:rsidR="006C52C6" w:rsidRPr="008F1FDC">
        <w:rPr>
          <w:rFonts w:hint="eastAsia"/>
        </w:rPr>
        <w:t>；</w:t>
      </w:r>
      <w:proofErr w:type="gramStart"/>
      <w:r w:rsidR="00E822CE" w:rsidRPr="008F1FDC">
        <w:rPr>
          <w:rFonts w:hint="eastAsia"/>
        </w:rPr>
        <w:t>路海昌</w:t>
      </w:r>
      <w:proofErr w:type="gramEnd"/>
      <w:r w:rsidR="00E822CE" w:rsidRPr="008F1FDC">
        <w:rPr>
          <w:rFonts w:hint="eastAsia"/>
        </w:rPr>
        <w:t>等</w:t>
      </w:r>
      <w:r w:rsidR="006C52C6" w:rsidRPr="008F1FDC">
        <w:rPr>
          <w:rFonts w:hint="eastAsia"/>
        </w:rPr>
        <w:t>通过对时间序列进行相空间重构，建立了基于支持向量回归的时序数据预测模型，从</w:t>
      </w:r>
      <w:r w:rsidR="00FD0739" w:rsidRPr="008F1FDC">
        <w:rPr>
          <w:rFonts w:hint="eastAsia"/>
        </w:rPr>
        <w:t>而</w:t>
      </w:r>
      <w:r w:rsidR="006C52C6" w:rsidRPr="008F1FDC">
        <w:rPr>
          <w:rFonts w:hint="eastAsia"/>
        </w:rPr>
        <w:t>实现对锅炉输出参数的预测</w:t>
      </w:r>
      <w:r w:rsidR="00242FB5" w:rsidRPr="008F1FDC">
        <w:rPr>
          <w:rFonts w:hint="eastAsia"/>
          <w:vertAlign w:val="superscript"/>
        </w:rPr>
        <w:t>[</w:t>
      </w:r>
      <w:r w:rsidR="00242FB5" w:rsidRPr="008F1FDC">
        <w:rPr>
          <w:vertAlign w:val="superscript"/>
        </w:rPr>
        <w:t>4</w:t>
      </w:r>
      <w:r w:rsidR="00242FB5" w:rsidRPr="008F1FDC">
        <w:rPr>
          <w:rFonts w:hint="eastAsia"/>
          <w:vertAlign w:val="superscript"/>
        </w:rPr>
        <w:t>]</w:t>
      </w:r>
      <w:r w:rsidR="006C52C6" w:rsidRPr="008F1FDC">
        <w:rPr>
          <w:rFonts w:hint="eastAsia"/>
        </w:rPr>
        <w:t>。</w:t>
      </w:r>
      <w:r w:rsidR="00776FB7" w:rsidRPr="008F1FDC">
        <w:rPr>
          <w:rFonts w:hint="eastAsia"/>
        </w:rPr>
        <w:lastRenderedPageBreak/>
        <w:t>但大量的供热锅</w:t>
      </w:r>
      <w:r w:rsidR="00776FB7">
        <w:rPr>
          <w:rFonts w:hint="eastAsia"/>
        </w:rPr>
        <w:t>炉运行现场依然是粗放管理，能耗较高</w:t>
      </w:r>
      <w:r w:rsidR="00776FB7" w:rsidRPr="008F1FDC">
        <w:rPr>
          <w:rFonts w:hint="eastAsia"/>
        </w:rPr>
        <w:t>，对已有的大量运行数据缺乏深层次分析与利用，缺乏切实可靠的量化评价体系，难以满足管理者实时掌握考评状况和调整运行策略的需求</w:t>
      </w:r>
      <w:r w:rsidR="00776FB7" w:rsidRPr="0057159B">
        <w:rPr>
          <w:rFonts w:hint="eastAsia"/>
          <w:vertAlign w:val="superscript"/>
        </w:rPr>
        <w:t>[</w:t>
      </w:r>
      <w:r w:rsidR="00776FB7" w:rsidRPr="0057159B">
        <w:rPr>
          <w:vertAlign w:val="superscript"/>
        </w:rPr>
        <w:t>1</w:t>
      </w:r>
      <w:r w:rsidR="00776FB7" w:rsidRPr="0057159B">
        <w:rPr>
          <w:rFonts w:hint="eastAsia"/>
          <w:vertAlign w:val="superscript"/>
        </w:rPr>
        <w:t>]</w:t>
      </w:r>
      <w:r w:rsidR="00776FB7" w:rsidRPr="008F1FDC">
        <w:rPr>
          <w:rFonts w:hint="eastAsia"/>
        </w:rPr>
        <w:t>。</w:t>
      </w:r>
      <w:r w:rsidR="00776FB7">
        <w:rPr>
          <w:rFonts w:hint="eastAsia"/>
        </w:rPr>
        <w:t>研究</w:t>
      </w:r>
      <w:r w:rsidR="00776FB7" w:rsidRPr="008F1FDC">
        <w:rPr>
          <w:rFonts w:hint="eastAsia"/>
        </w:rPr>
        <w:t>锅炉</w:t>
      </w:r>
      <w:r w:rsidR="00776FB7">
        <w:rPr>
          <w:rFonts w:hint="eastAsia"/>
        </w:rPr>
        <w:t>系统</w:t>
      </w:r>
      <w:r w:rsidR="00776FB7" w:rsidRPr="008F1FDC">
        <w:rPr>
          <w:rFonts w:hint="eastAsia"/>
        </w:rPr>
        <w:t>评价</w:t>
      </w:r>
      <w:r w:rsidR="00776FB7">
        <w:rPr>
          <w:rFonts w:hint="eastAsia"/>
        </w:rPr>
        <w:t>方法</w:t>
      </w:r>
      <w:r w:rsidR="00776FB7" w:rsidRPr="008F1FDC">
        <w:rPr>
          <w:rFonts w:hint="eastAsia"/>
        </w:rPr>
        <w:t>对推进节能减排、减少锅炉运行成本都具有重要意义。</w:t>
      </w:r>
    </w:p>
    <w:p w14:paraId="7CF927A6" w14:textId="58AFE58F" w:rsidR="009F122F" w:rsidRPr="008F1FDC" w:rsidRDefault="009F122F" w:rsidP="00020B20">
      <w:pPr>
        <w:ind w:firstLine="420"/>
      </w:pPr>
      <w:r w:rsidRPr="008F1FDC">
        <w:rPr>
          <w:rFonts w:hint="eastAsia"/>
        </w:rPr>
        <w:t>本文</w:t>
      </w:r>
      <w:r w:rsidR="004072A7" w:rsidRPr="008F1FDC">
        <w:rPr>
          <w:rFonts w:hint="eastAsia"/>
        </w:rPr>
        <w:t>根据专家建议或预测的</w:t>
      </w:r>
      <w:r w:rsidR="00EA7EDF">
        <w:rPr>
          <w:rFonts w:hint="eastAsia"/>
        </w:rPr>
        <w:t>参考温度</w:t>
      </w:r>
      <w:r w:rsidR="004072A7" w:rsidRPr="008F1FDC">
        <w:rPr>
          <w:rFonts w:hint="eastAsia"/>
        </w:rPr>
        <w:t>曲线</w:t>
      </w:r>
      <w:r w:rsidR="007075A9" w:rsidRPr="008F1FDC">
        <w:rPr>
          <w:rFonts w:hint="eastAsia"/>
        </w:rPr>
        <w:t>，</w:t>
      </w:r>
      <w:r w:rsidR="00361E40" w:rsidRPr="008F1FDC">
        <w:rPr>
          <w:rFonts w:hint="eastAsia"/>
        </w:rPr>
        <w:t>分析</w:t>
      </w:r>
      <w:r w:rsidR="008F3F1B" w:rsidRPr="008F1FDC">
        <w:rPr>
          <w:rFonts w:hint="eastAsia"/>
        </w:rPr>
        <w:t>与出水温度曲线的相似度，为了</w:t>
      </w:r>
      <w:r w:rsidR="00EA7EDF">
        <w:rPr>
          <w:rFonts w:hint="eastAsia"/>
        </w:rPr>
        <w:t>适应</w:t>
      </w:r>
      <w:r w:rsidR="008F3F1B" w:rsidRPr="008F1FDC">
        <w:rPr>
          <w:rFonts w:hint="eastAsia"/>
        </w:rPr>
        <w:t>不同的供热行为，将其</w:t>
      </w:r>
      <w:r w:rsidR="00667B83" w:rsidRPr="008F1FDC">
        <w:rPr>
          <w:rFonts w:hint="eastAsia"/>
        </w:rPr>
        <w:t>分解</w:t>
      </w:r>
      <w:proofErr w:type="gramStart"/>
      <w:r w:rsidR="008F3F1B" w:rsidRPr="008F1FDC">
        <w:rPr>
          <w:rFonts w:hint="eastAsia"/>
        </w:rPr>
        <w:t>为趋势</w:t>
      </w:r>
      <w:proofErr w:type="gramEnd"/>
      <w:r w:rsidR="008F3F1B" w:rsidRPr="008F1FDC">
        <w:rPr>
          <w:rFonts w:hint="eastAsia"/>
        </w:rPr>
        <w:t>变化、平移和伸缩三个属性相似度</w:t>
      </w:r>
      <w:r w:rsidR="00667B83" w:rsidRPr="008F1FDC">
        <w:rPr>
          <w:rFonts w:hint="eastAsia"/>
        </w:rPr>
        <w:t>并给出相应计算方式</w:t>
      </w:r>
      <w:r w:rsidR="008F3F1B" w:rsidRPr="008F1FDC">
        <w:rPr>
          <w:rFonts w:hint="eastAsia"/>
        </w:rPr>
        <w:t>，</w:t>
      </w:r>
      <w:r w:rsidR="00E05640" w:rsidRPr="008F1FDC">
        <w:rPr>
          <w:rFonts w:hint="eastAsia"/>
        </w:rPr>
        <w:t>建立</w:t>
      </w:r>
      <w:r w:rsidR="00B64300">
        <w:rPr>
          <w:rFonts w:hint="eastAsia"/>
        </w:rPr>
        <w:t>锅炉系统</w:t>
      </w:r>
      <w:r w:rsidR="007075A9" w:rsidRPr="008F1FDC">
        <w:rPr>
          <w:rFonts w:hint="eastAsia"/>
        </w:rPr>
        <w:t>供热效果</w:t>
      </w:r>
      <w:r w:rsidR="00B64300">
        <w:rPr>
          <w:rFonts w:hint="eastAsia"/>
        </w:rPr>
        <w:t>的评价方法</w:t>
      </w:r>
      <w:r w:rsidR="00ED4CBE" w:rsidRPr="008F1FDC">
        <w:rPr>
          <w:rFonts w:hint="eastAsia"/>
        </w:rPr>
        <w:t>。通过实验</w:t>
      </w:r>
      <w:r w:rsidR="00886684" w:rsidRPr="008F1FDC">
        <w:rPr>
          <w:rFonts w:hint="eastAsia"/>
        </w:rPr>
        <w:t>分析</w:t>
      </w:r>
      <w:r w:rsidR="00ED4CBE" w:rsidRPr="008F1FDC">
        <w:rPr>
          <w:rFonts w:hint="eastAsia"/>
        </w:rPr>
        <w:t>，</w:t>
      </w:r>
      <w:r w:rsidR="000F6446" w:rsidRPr="008F1FDC">
        <w:rPr>
          <w:rFonts w:hint="eastAsia"/>
        </w:rPr>
        <w:t>证明了此评价</w:t>
      </w:r>
      <w:r w:rsidR="00B64300">
        <w:rPr>
          <w:rFonts w:hint="eastAsia"/>
        </w:rPr>
        <w:t>方法</w:t>
      </w:r>
      <w:r w:rsidR="000F6446" w:rsidRPr="008F1FDC">
        <w:rPr>
          <w:rFonts w:hint="eastAsia"/>
        </w:rPr>
        <w:t>的有效性</w:t>
      </w:r>
      <w:r w:rsidRPr="008F1FDC">
        <w:rPr>
          <w:rFonts w:hint="eastAsia"/>
        </w:rPr>
        <w:t>，为</w:t>
      </w:r>
      <w:r w:rsidR="00E05640" w:rsidRPr="008F1FDC">
        <w:rPr>
          <w:rFonts w:hint="eastAsia"/>
        </w:rPr>
        <w:t>燃气供热</w:t>
      </w:r>
      <w:r w:rsidRPr="008F1FDC">
        <w:rPr>
          <w:rFonts w:hint="eastAsia"/>
        </w:rPr>
        <w:t>锅炉系统的相关管控人员提</w:t>
      </w:r>
      <w:r w:rsidRPr="008F1FDC">
        <w:rPr>
          <w:rFonts w:hint="eastAsia"/>
        </w:rPr>
        <w:lastRenderedPageBreak/>
        <w:t>供了决策依据。</w:t>
      </w:r>
    </w:p>
    <w:p w14:paraId="4D594AB2" w14:textId="6F0685D3" w:rsidR="00C97573" w:rsidRDefault="00F862B4" w:rsidP="0004336A">
      <w:pPr>
        <w:pStyle w:val="1"/>
        <w:ind w:left="0"/>
      </w:pPr>
      <w:r>
        <w:rPr>
          <w:rFonts w:hint="eastAsia"/>
        </w:rPr>
        <w:t>参考</w:t>
      </w:r>
      <w:r w:rsidR="00EA7EDF">
        <w:rPr>
          <w:rFonts w:hint="eastAsia"/>
        </w:rPr>
        <w:t>温度</w:t>
      </w:r>
      <w:r>
        <w:rPr>
          <w:rFonts w:hint="eastAsia"/>
        </w:rPr>
        <w:t>曲线与出水温度曲线</w:t>
      </w:r>
      <w:r w:rsidR="009449D3">
        <w:rPr>
          <w:rFonts w:hint="eastAsia"/>
        </w:rPr>
        <w:t>分析</w:t>
      </w:r>
    </w:p>
    <w:p w14:paraId="2D3BD6AB" w14:textId="5407EAD3" w:rsidR="00824AEB" w:rsidRPr="00824AEB" w:rsidRDefault="00571464" w:rsidP="00824AEB">
      <w:pPr>
        <w:pStyle w:val="2"/>
        <w:ind w:firstLineChars="0" w:firstLine="0"/>
      </w:pPr>
      <w:r>
        <w:rPr>
          <w:rFonts w:hint="eastAsia"/>
        </w:rPr>
        <w:t>1.1</w:t>
      </w:r>
      <w:r w:rsidR="00824AEB">
        <w:rPr>
          <w:rFonts w:hint="eastAsia"/>
        </w:rPr>
        <w:t xml:space="preserve"> </w:t>
      </w:r>
      <w:r w:rsidR="00EA7EDF">
        <w:rPr>
          <w:rFonts w:hint="eastAsia"/>
        </w:rPr>
        <w:t>参考温度</w:t>
      </w:r>
      <w:r w:rsidR="00824AEB">
        <w:rPr>
          <w:rFonts w:hint="eastAsia"/>
        </w:rPr>
        <w:t>曲线</w:t>
      </w:r>
    </w:p>
    <w:p w14:paraId="56D6F332" w14:textId="4EC893D1" w:rsidR="0043611B" w:rsidRDefault="00EF22F3" w:rsidP="00020B20">
      <w:pPr>
        <w:ind w:firstLine="420"/>
        <w:rPr>
          <w:ins w:id="0" w:author="zhwsun" w:date="2016-05-23T23:12:00Z"/>
        </w:rPr>
      </w:pPr>
      <w:r>
        <w:rPr>
          <w:rFonts w:hint="eastAsia"/>
        </w:rPr>
        <w:t>锅炉系统管控人员根据多年的</w:t>
      </w:r>
      <w:r w:rsidR="00814620">
        <w:rPr>
          <w:rFonts w:hint="eastAsia"/>
        </w:rPr>
        <w:t>运行经验，</w:t>
      </w:r>
      <w:r>
        <w:rPr>
          <w:rFonts w:hint="eastAsia"/>
        </w:rPr>
        <w:t>会</w:t>
      </w:r>
      <w:r w:rsidR="00814620">
        <w:rPr>
          <w:rFonts w:hint="eastAsia"/>
        </w:rPr>
        <w:t>制定一</w:t>
      </w:r>
      <w:r w:rsidR="008E6C2A">
        <w:rPr>
          <w:rFonts w:hint="eastAsia"/>
        </w:rPr>
        <w:t>个</w:t>
      </w:r>
      <w:r w:rsidR="00701E25">
        <w:rPr>
          <w:rFonts w:hint="eastAsia"/>
        </w:rPr>
        <w:t>标准</w:t>
      </w:r>
      <w:r>
        <w:rPr>
          <w:rFonts w:hint="eastAsia"/>
        </w:rPr>
        <w:t>作为</w:t>
      </w:r>
      <w:r w:rsidR="00F862B4">
        <w:rPr>
          <w:rFonts w:hint="eastAsia"/>
        </w:rPr>
        <w:t>供热</w:t>
      </w:r>
      <w:r w:rsidR="008E6C2A">
        <w:rPr>
          <w:rFonts w:hint="eastAsia"/>
        </w:rPr>
        <w:t>锅炉</w:t>
      </w:r>
      <w:r>
        <w:rPr>
          <w:rFonts w:hint="eastAsia"/>
        </w:rPr>
        <w:t>出水温度的参考，通常为室外温度的</w:t>
      </w:r>
      <w:r w:rsidR="00701E25">
        <w:rPr>
          <w:rFonts w:hint="eastAsia"/>
        </w:rPr>
        <w:t>线性相关曲线，我们称之为参考</w:t>
      </w:r>
      <w:r w:rsidR="00EA7EDF">
        <w:rPr>
          <w:rFonts w:hint="eastAsia"/>
        </w:rPr>
        <w:t>温度</w:t>
      </w:r>
      <w:r w:rsidR="00701E25">
        <w:rPr>
          <w:rFonts w:hint="eastAsia"/>
        </w:rPr>
        <w:t>曲线</w:t>
      </w:r>
      <w:r>
        <w:rPr>
          <w:rFonts w:hint="eastAsia"/>
        </w:rPr>
        <w:t>。</w:t>
      </w:r>
      <w:r w:rsidR="00A12170">
        <w:rPr>
          <w:rFonts w:hint="eastAsia"/>
        </w:rPr>
        <w:t>实际中会有更多的天气因素对供热用户</w:t>
      </w:r>
      <w:r w:rsidR="00DA7F7C">
        <w:rPr>
          <w:rFonts w:hint="eastAsia"/>
        </w:rPr>
        <w:t>的采暖需求</w:t>
      </w:r>
      <w:r w:rsidR="00A12170">
        <w:rPr>
          <w:rFonts w:hint="eastAsia"/>
        </w:rPr>
        <w:t>产生影响，</w:t>
      </w:r>
      <w:r w:rsidR="00A31A6A">
        <w:rPr>
          <w:rFonts w:hint="eastAsia"/>
        </w:rPr>
        <w:t>而供热公司也需要根据用户的作息规律、生活习惯</w:t>
      </w:r>
      <w:r w:rsidR="0043611B">
        <w:rPr>
          <w:rFonts w:hint="eastAsia"/>
        </w:rPr>
        <w:t>对供热行为</w:t>
      </w:r>
      <w:proofErr w:type="gramStart"/>
      <w:r w:rsidR="000A7A80">
        <w:rPr>
          <w:rFonts w:hint="eastAsia"/>
        </w:rPr>
        <w:t>作</w:t>
      </w:r>
      <w:r w:rsidR="0043611B">
        <w:rPr>
          <w:rFonts w:hint="eastAsia"/>
        </w:rPr>
        <w:t>出</w:t>
      </w:r>
      <w:proofErr w:type="gramEnd"/>
      <w:r w:rsidR="00A31A6A">
        <w:rPr>
          <w:rFonts w:hint="eastAsia"/>
        </w:rPr>
        <w:t>调整。</w:t>
      </w:r>
    </w:p>
    <w:p w14:paraId="29E962DD" w14:textId="3A683C28" w:rsidR="004F5874" w:rsidRPr="004F5874" w:rsidRDefault="002F1337" w:rsidP="00020B20">
      <w:pPr>
        <w:ind w:firstLine="420"/>
      </w:pPr>
      <w:r>
        <w:rPr>
          <w:rFonts w:hint="eastAsia"/>
        </w:rPr>
        <w:t>为了更好的</w:t>
      </w:r>
      <w:r w:rsidR="0043611B">
        <w:rPr>
          <w:rFonts w:hint="eastAsia"/>
        </w:rPr>
        <w:t>评价供热</w:t>
      </w:r>
      <w:r w:rsidR="00F862B4">
        <w:rPr>
          <w:rFonts w:hint="eastAsia"/>
        </w:rPr>
        <w:t>效果</w:t>
      </w:r>
      <w:r w:rsidR="00ED4CBE" w:rsidRPr="00220F08">
        <w:rPr>
          <w:rFonts w:hint="eastAsia"/>
        </w:rPr>
        <w:t>，</w:t>
      </w:r>
      <w:r w:rsidR="00F862B4">
        <w:rPr>
          <w:rFonts w:hint="eastAsia"/>
        </w:rPr>
        <w:t>本文</w:t>
      </w:r>
      <w:r w:rsidR="0043611B">
        <w:rPr>
          <w:rFonts w:hint="eastAsia"/>
        </w:rPr>
        <w:t>定义一</w:t>
      </w:r>
      <w:r w:rsidR="00875BA7">
        <w:rPr>
          <w:rFonts w:hint="eastAsia"/>
        </w:rPr>
        <w:t>条</w:t>
      </w:r>
      <w:r w:rsidR="0043611B" w:rsidRPr="00361E40">
        <w:rPr>
          <w:rFonts w:hint="eastAsia"/>
        </w:rPr>
        <w:t>参考</w:t>
      </w:r>
      <w:r w:rsidR="00EA7EDF">
        <w:rPr>
          <w:rFonts w:hint="eastAsia"/>
        </w:rPr>
        <w:t>温度</w:t>
      </w:r>
      <w:r w:rsidR="0043611B" w:rsidRPr="00361E40">
        <w:rPr>
          <w:rFonts w:hint="eastAsia"/>
        </w:rPr>
        <w:t>曲线</w:t>
      </w:r>
      <w:r w:rsidR="00875BA7">
        <w:rPr>
          <w:rFonts w:hint="eastAsia"/>
        </w:rPr>
        <w:t>，</w:t>
      </w:r>
      <w:r w:rsidR="00F862B4">
        <w:rPr>
          <w:rFonts w:hint="eastAsia"/>
        </w:rPr>
        <w:t>作为实际出水温度的参考，分析与实际出水温度曲线的相似度</w:t>
      </w:r>
      <w:r w:rsidR="0043611B">
        <w:rPr>
          <w:rFonts w:hint="eastAsia"/>
        </w:rPr>
        <w:t>。</w:t>
      </w:r>
      <w:r w:rsidR="004F5874">
        <w:rPr>
          <w:rFonts w:hint="eastAsia"/>
        </w:rPr>
        <w:t>参考</w:t>
      </w:r>
      <w:r w:rsidR="00EA7EDF">
        <w:rPr>
          <w:rFonts w:hint="eastAsia"/>
        </w:rPr>
        <w:t>温度</w:t>
      </w:r>
      <w:r w:rsidR="004F5874">
        <w:rPr>
          <w:rFonts w:hint="eastAsia"/>
        </w:rPr>
        <w:t>主要由室外温度、风速、日照、时间段偏移四个因素构成。室外温度、风速以及日照分别是供热区域的天气条件，将直接影响用户的采暖需求。而时间段偏移是供热公司依据用户的生活习惯、作息规律、上班或在家的情况进行适度的调控，减少能源浪费。</w:t>
      </w:r>
    </w:p>
    <w:p w14:paraId="75936C06" w14:textId="34BD2691" w:rsidR="00C97573" w:rsidRPr="00220F08" w:rsidRDefault="004F5874" w:rsidP="00020B20">
      <w:pPr>
        <w:ind w:firstLine="420"/>
      </w:pPr>
      <w:r>
        <w:rPr>
          <w:rFonts w:hint="eastAsia"/>
        </w:rPr>
        <w:t>参考</w:t>
      </w:r>
      <w:r w:rsidR="00EA7EDF">
        <w:rPr>
          <w:rFonts w:hint="eastAsia"/>
        </w:rPr>
        <w:t>温度</w:t>
      </w:r>
      <w:r>
        <w:rPr>
          <w:rFonts w:hint="eastAsia"/>
        </w:rPr>
        <w:t>曲线主要是根据专家经验（参考供热</w:t>
      </w:r>
      <w:r w:rsidR="00DA7F7C">
        <w:rPr>
          <w:rFonts w:hint="eastAsia"/>
        </w:rPr>
        <w:t>用</w:t>
      </w:r>
      <w:r>
        <w:rPr>
          <w:rFonts w:hint="eastAsia"/>
        </w:rPr>
        <w:t>户室内温度的反馈）或根据统计分析进行预测得到。包括的因素主要有：</w:t>
      </w:r>
      <w:r w:rsidR="00C97573" w:rsidRPr="00220F08">
        <w:rPr>
          <w:rFonts w:hint="eastAsia"/>
        </w:rPr>
        <w:t>室外温度、风速、日照、</w:t>
      </w:r>
      <w:r w:rsidR="00571464">
        <w:rPr>
          <w:rFonts w:hint="eastAsia"/>
        </w:rPr>
        <w:t>时间段偏移</w:t>
      </w:r>
      <w:r>
        <w:rPr>
          <w:rFonts w:hint="eastAsia"/>
        </w:rPr>
        <w:t>等</w:t>
      </w:r>
      <w:r w:rsidR="00C97573" w:rsidRPr="00220F08">
        <w:rPr>
          <w:rFonts w:hint="eastAsia"/>
        </w:rPr>
        <w:t>，</w:t>
      </w:r>
      <w:r w:rsidR="002F1337">
        <w:rPr>
          <w:rFonts w:hint="eastAsia"/>
        </w:rPr>
        <w:t>并依据供热公司多年的运行经验</w:t>
      </w:r>
      <w:r w:rsidR="00D85331">
        <w:rPr>
          <w:rFonts w:hint="eastAsia"/>
        </w:rPr>
        <w:t>采用不同的偏移量</w:t>
      </w:r>
      <w:r w:rsidR="00A12170">
        <w:rPr>
          <w:rFonts w:hint="eastAsia"/>
        </w:rPr>
        <w:t>作为锅炉</w:t>
      </w:r>
      <w:r w:rsidR="00EA7EDF">
        <w:rPr>
          <w:rFonts w:hint="eastAsia"/>
        </w:rPr>
        <w:t>系统的</w:t>
      </w:r>
      <w:r w:rsidR="00D85331">
        <w:rPr>
          <w:rFonts w:hint="eastAsia"/>
        </w:rPr>
        <w:t>参考</w:t>
      </w:r>
      <w:r w:rsidR="00EA7EDF">
        <w:rPr>
          <w:rFonts w:hint="eastAsia"/>
        </w:rPr>
        <w:t>温度</w:t>
      </w:r>
      <w:r w:rsidR="00D85331">
        <w:rPr>
          <w:rFonts w:hint="eastAsia"/>
        </w:rPr>
        <w:t>曲线</w:t>
      </w:r>
      <w:r w:rsidR="00E217F0">
        <w:rPr>
          <w:rFonts w:hint="eastAsia"/>
        </w:rPr>
        <w:t>:</w:t>
      </w:r>
    </w:p>
    <w:p w14:paraId="7B670183" w14:textId="3559C19E" w:rsidR="002F1337" w:rsidRDefault="002C3A1D" w:rsidP="00C97573">
      <w:pPr>
        <w:pStyle w:val="style3"/>
        <w:ind w:firstLine="420"/>
      </w:pPr>
      <w:r>
        <w:object w:dxaOrig="2799" w:dyaOrig="320" w14:anchorId="1FA89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15.75pt" o:ole="">
            <v:imagedata r:id="rId15" o:title=""/>
          </v:shape>
          <o:OLEObject Type="Embed" ProgID="Equation.DSMT4" ShapeID="_x0000_i1025" DrawAspect="Content" ObjectID="_1527433628" r:id="rId16"/>
        </w:object>
      </w:r>
    </w:p>
    <w:p w14:paraId="25B49B62" w14:textId="0145E00C" w:rsidR="00091A5B" w:rsidRDefault="00A31A6A" w:rsidP="00091A5B">
      <w:pPr>
        <w:ind w:firstLine="420"/>
        <w:rPr>
          <w:b/>
        </w:rPr>
      </w:pPr>
      <w:r>
        <w:rPr>
          <w:rFonts w:hint="eastAsia"/>
        </w:rPr>
        <w:lastRenderedPageBreak/>
        <w:t>式中</w:t>
      </w:r>
      <w:r>
        <w:rPr>
          <w:rFonts w:hint="eastAsia"/>
        </w:rPr>
        <w:t>t</w:t>
      </w:r>
      <w:r>
        <w:rPr>
          <w:rFonts w:hint="eastAsia"/>
        </w:rPr>
        <w:t>为</w:t>
      </w:r>
      <w:r w:rsidR="00F862B4">
        <w:rPr>
          <w:rFonts w:hint="eastAsia"/>
        </w:rPr>
        <w:t>时间</w:t>
      </w:r>
      <w:r>
        <w:rPr>
          <w:rFonts w:hint="eastAsia"/>
        </w:rPr>
        <w:t>，</w:t>
      </w:r>
      <w:proofErr w:type="spellStart"/>
      <w:r>
        <w:t>T</w:t>
      </w:r>
      <w:r w:rsidRPr="00D85331">
        <w:rPr>
          <w:vertAlign w:val="subscript"/>
        </w:rPr>
        <w:t>t</w:t>
      </w:r>
      <w:proofErr w:type="spellEnd"/>
      <w:r w:rsidRPr="00A31A6A">
        <w:rPr>
          <w:rFonts w:hint="eastAsia"/>
        </w:rPr>
        <w:t>、</w:t>
      </w:r>
      <w:proofErr w:type="spellStart"/>
      <w:r>
        <w:rPr>
          <w:rFonts w:hint="eastAsia"/>
        </w:rPr>
        <w:t>W</w:t>
      </w:r>
      <w:r w:rsidRPr="007176B2">
        <w:rPr>
          <w:rFonts w:hint="eastAsia"/>
          <w:vertAlign w:val="subscript"/>
        </w:rPr>
        <w:t>t</w:t>
      </w:r>
      <w:proofErr w:type="spellEnd"/>
      <w:r w:rsidRPr="00A31A6A">
        <w:rPr>
          <w:rFonts w:hint="eastAsia"/>
        </w:rPr>
        <w:t>、</w:t>
      </w:r>
      <w:r>
        <w:rPr>
          <w:rFonts w:hint="eastAsia"/>
        </w:rPr>
        <w:t>S</w:t>
      </w:r>
      <w:r w:rsidRPr="007176B2">
        <w:rPr>
          <w:rFonts w:hint="eastAsia"/>
          <w:vertAlign w:val="subscript"/>
        </w:rPr>
        <w:t>t</w:t>
      </w:r>
      <w:r w:rsidRPr="00A31A6A">
        <w:rPr>
          <w:rFonts w:hint="eastAsia"/>
        </w:rPr>
        <w:t>、</w:t>
      </w:r>
      <w:proofErr w:type="spellStart"/>
      <w:r>
        <w:rPr>
          <w:rFonts w:hint="eastAsia"/>
        </w:rPr>
        <w:t>P</w:t>
      </w:r>
      <w:r w:rsidRPr="007176B2">
        <w:rPr>
          <w:rFonts w:hint="eastAsia"/>
          <w:vertAlign w:val="subscript"/>
        </w:rPr>
        <w:t>t</w:t>
      </w:r>
      <w:proofErr w:type="spellEnd"/>
      <w:r w:rsidRPr="00A31A6A">
        <w:rPr>
          <w:rFonts w:hint="eastAsia"/>
        </w:rPr>
        <w:t>分别为</w:t>
      </w:r>
      <w:r w:rsidRPr="00A31A6A">
        <w:rPr>
          <w:rFonts w:hint="eastAsia"/>
        </w:rPr>
        <w:t>t</w:t>
      </w:r>
      <w:r>
        <w:rPr>
          <w:rFonts w:hint="eastAsia"/>
        </w:rPr>
        <w:t>时</w:t>
      </w:r>
      <w:r w:rsidR="00F862B4">
        <w:rPr>
          <w:rFonts w:hint="eastAsia"/>
        </w:rPr>
        <w:t>间</w:t>
      </w:r>
      <w:r>
        <w:rPr>
          <w:rFonts w:hint="eastAsia"/>
        </w:rPr>
        <w:t>的室外温度、风速、日照和时间段偏移，</w:t>
      </w:r>
      <w:r w:rsidR="004820F3">
        <w:t>a, b, c, d</w:t>
      </w:r>
      <w:r w:rsidR="00884C6E">
        <w:rPr>
          <w:rFonts w:hint="eastAsia"/>
        </w:rPr>
        <w:t>分别为四种条件因素的偏移值，结合</w:t>
      </w:r>
      <w:r w:rsidR="00F11436">
        <w:rPr>
          <w:rFonts w:hint="eastAsia"/>
        </w:rPr>
        <w:t>供热</w:t>
      </w:r>
      <w:r w:rsidR="001055ED">
        <w:rPr>
          <w:rFonts w:hint="eastAsia"/>
        </w:rPr>
        <w:t>地区</w:t>
      </w:r>
      <w:r w:rsidR="00884C6E">
        <w:rPr>
          <w:rFonts w:hint="eastAsia"/>
        </w:rPr>
        <w:t>，供热</w:t>
      </w:r>
      <w:r w:rsidR="00F11436">
        <w:rPr>
          <w:rFonts w:hint="eastAsia"/>
        </w:rPr>
        <w:t>用户特点综合分析设定</w:t>
      </w:r>
      <w:r w:rsidR="003E4E94">
        <w:rPr>
          <w:rFonts w:hint="eastAsia"/>
        </w:rPr>
        <w:t>。</w:t>
      </w:r>
    </w:p>
    <w:p w14:paraId="1DF26672" w14:textId="52CE5397" w:rsidR="00ED4CBE" w:rsidRDefault="00AA4121" w:rsidP="00020B20">
      <w:pPr>
        <w:pStyle w:val="2"/>
        <w:spacing w:line="415" w:lineRule="auto"/>
        <w:ind w:firstLineChars="0" w:firstLine="0"/>
      </w:pPr>
      <w:r>
        <w:t>1</w:t>
      </w:r>
      <w:r w:rsidR="00ED4CBE" w:rsidRPr="00220F08">
        <w:rPr>
          <w:rFonts w:hint="eastAsia"/>
        </w:rPr>
        <w:t>.</w:t>
      </w:r>
      <w:r w:rsidR="00571464">
        <w:t>2</w:t>
      </w:r>
      <w:r w:rsidR="00ED4CBE" w:rsidRPr="00220F08">
        <w:rPr>
          <w:rFonts w:hint="eastAsia"/>
        </w:rPr>
        <w:t xml:space="preserve"> </w:t>
      </w:r>
      <w:r w:rsidR="000E0AE3">
        <w:rPr>
          <w:rFonts w:hint="eastAsia"/>
        </w:rPr>
        <w:t>出水温度</w:t>
      </w:r>
      <w:r w:rsidR="00520FDC">
        <w:rPr>
          <w:rFonts w:hint="eastAsia"/>
        </w:rPr>
        <w:t>曲线</w:t>
      </w:r>
      <w:r w:rsidR="00674412">
        <w:rPr>
          <w:rFonts w:hint="eastAsia"/>
        </w:rPr>
        <w:t>与</w:t>
      </w:r>
      <w:r w:rsidR="000E0AE3">
        <w:rPr>
          <w:rFonts w:hint="eastAsia"/>
        </w:rPr>
        <w:t>参考</w:t>
      </w:r>
      <w:r w:rsidR="00EA7EDF">
        <w:rPr>
          <w:rFonts w:hint="eastAsia"/>
        </w:rPr>
        <w:t>温度</w:t>
      </w:r>
      <w:r w:rsidR="000E0AE3">
        <w:rPr>
          <w:rFonts w:hint="eastAsia"/>
        </w:rPr>
        <w:t>曲线相似度</w:t>
      </w:r>
    </w:p>
    <w:p w14:paraId="166FF9B3" w14:textId="5D659199" w:rsidR="004F5874" w:rsidRPr="008F1FDC" w:rsidRDefault="009902C0" w:rsidP="009902C0">
      <w:pPr>
        <w:ind w:firstLine="420"/>
      </w:pPr>
      <w:r w:rsidRPr="008F1FDC">
        <w:rPr>
          <w:rFonts w:hint="eastAsia"/>
        </w:rPr>
        <w:t>将</w:t>
      </w:r>
      <w:r w:rsidR="005A46CA" w:rsidRPr="008F1FDC">
        <w:rPr>
          <w:rFonts w:hint="eastAsia"/>
        </w:rPr>
        <w:t>出水温度</w:t>
      </w:r>
      <w:r w:rsidR="00270DFC" w:rsidRPr="008F1FDC">
        <w:rPr>
          <w:rFonts w:hint="eastAsia"/>
        </w:rPr>
        <w:t>曲线</w:t>
      </w:r>
      <w:r w:rsidR="00AB061E" w:rsidRPr="008F1FDC">
        <w:rPr>
          <w:rFonts w:hint="eastAsia"/>
        </w:rPr>
        <w:t>（</w:t>
      </w:r>
      <w:r w:rsidR="00270DFC" w:rsidRPr="008F1FDC">
        <w:rPr>
          <w:i/>
        </w:rPr>
        <w:t>A</w:t>
      </w:r>
      <w:r w:rsidR="00AB061E" w:rsidRPr="008F1FDC">
        <w:rPr>
          <w:rFonts w:hint="eastAsia"/>
        </w:rPr>
        <w:t>）</w:t>
      </w:r>
      <w:r w:rsidR="005A46CA" w:rsidRPr="008F1FDC">
        <w:rPr>
          <w:rFonts w:hint="eastAsia"/>
        </w:rPr>
        <w:t>与</w:t>
      </w:r>
      <w:r w:rsidR="004F5874" w:rsidRPr="008F1FDC">
        <w:rPr>
          <w:rFonts w:hint="eastAsia"/>
        </w:rPr>
        <w:t>参考</w:t>
      </w:r>
      <w:r w:rsidR="00EA7EDF">
        <w:rPr>
          <w:rFonts w:hint="eastAsia"/>
        </w:rPr>
        <w:t>温度</w:t>
      </w:r>
      <w:r w:rsidR="004F5874" w:rsidRPr="008F1FDC">
        <w:rPr>
          <w:rFonts w:hint="eastAsia"/>
        </w:rPr>
        <w:t>曲线</w:t>
      </w:r>
      <w:r w:rsidR="00AB061E" w:rsidRPr="008F1FDC">
        <w:rPr>
          <w:rFonts w:hint="eastAsia"/>
        </w:rPr>
        <w:t>（</w:t>
      </w:r>
      <w:r w:rsidR="00270DFC" w:rsidRPr="008F1FDC">
        <w:rPr>
          <w:i/>
        </w:rPr>
        <w:t>B</w:t>
      </w:r>
      <w:r w:rsidR="00AB061E" w:rsidRPr="008F1FDC">
        <w:rPr>
          <w:rFonts w:hint="eastAsia"/>
        </w:rPr>
        <w:t>）</w:t>
      </w:r>
      <w:r w:rsidR="004F5874" w:rsidRPr="008F1FDC">
        <w:rPr>
          <w:rFonts w:hint="eastAsia"/>
        </w:rPr>
        <w:t>进行</w:t>
      </w:r>
      <w:r w:rsidR="00DF343B">
        <w:rPr>
          <w:rFonts w:hint="eastAsia"/>
        </w:rPr>
        <w:t>一致性</w:t>
      </w:r>
      <w:r w:rsidR="002D4726" w:rsidRPr="008F1FDC">
        <w:rPr>
          <w:rFonts w:hint="eastAsia"/>
        </w:rPr>
        <w:t>分析</w:t>
      </w:r>
      <w:r w:rsidRPr="008F1FDC">
        <w:rPr>
          <w:rFonts w:hint="eastAsia"/>
        </w:rPr>
        <w:t>，可以得出此系统的供热效果，为锅炉管控人员提供参考</w:t>
      </w:r>
      <w:r w:rsidR="00867742" w:rsidRPr="00867742">
        <w:rPr>
          <w:rFonts w:hint="eastAsia"/>
          <w:vertAlign w:val="superscript"/>
        </w:rPr>
        <w:t>[</w:t>
      </w:r>
      <w:r w:rsidR="00867742" w:rsidRPr="00867742">
        <w:rPr>
          <w:vertAlign w:val="superscript"/>
        </w:rPr>
        <w:t>5-6</w:t>
      </w:r>
      <w:r w:rsidR="00867742" w:rsidRPr="00867742">
        <w:rPr>
          <w:rFonts w:hint="eastAsia"/>
          <w:vertAlign w:val="superscript"/>
        </w:rPr>
        <w:t>]</w:t>
      </w:r>
      <w:r w:rsidRPr="008F1FDC">
        <w:rPr>
          <w:rFonts w:hint="eastAsia"/>
        </w:rPr>
        <w:t>。</w:t>
      </w:r>
    </w:p>
    <w:p w14:paraId="0844F992" w14:textId="1A4B6A34" w:rsidR="00CB7207" w:rsidRPr="008F1FDC" w:rsidRDefault="00AB061E" w:rsidP="001C3A29">
      <w:pPr>
        <w:ind w:firstLine="420"/>
      </w:pPr>
      <w:r w:rsidRPr="008F1FDC">
        <w:rPr>
          <w:rFonts w:hint="eastAsia"/>
        </w:rPr>
        <w:t>两条曲线间主要存在趋势</w:t>
      </w:r>
      <w:r w:rsidR="008924AB" w:rsidRPr="008F1FDC">
        <w:rPr>
          <w:rFonts w:hint="eastAsia"/>
        </w:rPr>
        <w:t>变化</w:t>
      </w:r>
      <w:r w:rsidRPr="008F1FDC">
        <w:rPr>
          <w:rFonts w:hint="eastAsia"/>
        </w:rPr>
        <w:t>、平移</w:t>
      </w:r>
      <w:r w:rsidR="008924AB" w:rsidRPr="008F1FDC">
        <w:rPr>
          <w:rFonts w:hint="eastAsia"/>
        </w:rPr>
        <w:t>和</w:t>
      </w:r>
      <w:r w:rsidRPr="008F1FDC">
        <w:rPr>
          <w:rFonts w:hint="eastAsia"/>
        </w:rPr>
        <w:t>伸缩的关系。</w:t>
      </w:r>
      <w:r w:rsidR="008924AB" w:rsidRPr="008F1FDC">
        <w:rPr>
          <w:rFonts w:hint="eastAsia"/>
        </w:rPr>
        <w:t>因此，</w:t>
      </w:r>
      <w:r w:rsidRPr="008F1FDC">
        <w:rPr>
          <w:rFonts w:hint="eastAsia"/>
        </w:rPr>
        <w:t>出水温度</w:t>
      </w:r>
      <w:r w:rsidR="00270DFC" w:rsidRPr="008F1FDC">
        <w:rPr>
          <w:rFonts w:hint="eastAsia"/>
        </w:rPr>
        <w:t>曲线及参考</w:t>
      </w:r>
      <w:r w:rsidR="00EA7EDF">
        <w:rPr>
          <w:rFonts w:hint="eastAsia"/>
        </w:rPr>
        <w:t>温度</w:t>
      </w:r>
      <w:r w:rsidR="00270DFC" w:rsidRPr="008F1FDC">
        <w:rPr>
          <w:rFonts w:hint="eastAsia"/>
        </w:rPr>
        <w:t>曲线的相似度</w:t>
      </w:r>
      <w:r w:rsidRPr="008F1FDC">
        <w:rPr>
          <w:rFonts w:hint="eastAsia"/>
        </w:rPr>
        <w:t>问题可以分解为对这三种属性相似度的计算问题。在供热数据中，曲线间的差异也代表了不同的供热行为</w:t>
      </w:r>
      <w:r w:rsidR="008924AB" w:rsidRPr="008F1FDC">
        <w:rPr>
          <w:rFonts w:hint="eastAsia"/>
        </w:rPr>
        <w:t>：趋势变化主要反映了锅炉系统能否按照天气条件进行合理的调控</w:t>
      </w:r>
      <w:r w:rsidR="002D4726" w:rsidRPr="008F1FDC">
        <w:rPr>
          <w:rFonts w:hint="eastAsia"/>
        </w:rPr>
        <w:t>，如图</w:t>
      </w:r>
      <w:r w:rsidR="002D4726" w:rsidRPr="008F1FDC">
        <w:rPr>
          <w:rFonts w:hint="eastAsia"/>
        </w:rPr>
        <w:t>1</w:t>
      </w:r>
      <w:r w:rsidR="00BE4530">
        <w:rPr>
          <w:rFonts w:hint="eastAsia"/>
        </w:rPr>
        <w:t>-</w:t>
      </w:r>
      <w:r w:rsidR="00BE4530">
        <w:t>(</w:t>
      </w:r>
      <w:r w:rsidR="00DC5175">
        <w:rPr>
          <w:rFonts w:hint="eastAsia"/>
        </w:rPr>
        <w:t>a</w:t>
      </w:r>
      <w:r w:rsidR="00BE4530">
        <w:t>)</w:t>
      </w:r>
      <w:r w:rsidR="002D4726" w:rsidRPr="008F1FDC">
        <w:rPr>
          <w:rFonts w:hint="eastAsia"/>
        </w:rPr>
        <w:t>所示，曲线</w:t>
      </w:r>
      <w:r w:rsidR="00DC5175">
        <w:t>B</w:t>
      </w:r>
      <w:r w:rsidR="002D4726" w:rsidRPr="008F1FDC">
        <w:rPr>
          <w:rFonts w:hint="eastAsia"/>
        </w:rPr>
        <w:t>的</w:t>
      </w:r>
      <w:r w:rsidR="00DC5175">
        <w:rPr>
          <w:rFonts w:hint="eastAsia"/>
        </w:rPr>
        <w:t>在</w:t>
      </w:r>
      <w:r w:rsidR="00DC5175">
        <w:rPr>
          <w:rFonts w:hint="eastAsia"/>
        </w:rPr>
        <w:t>11</w:t>
      </w:r>
      <w:r w:rsidR="00DC5175">
        <w:rPr>
          <w:rFonts w:hint="eastAsia"/>
        </w:rPr>
        <w:t>时后较曲线</w:t>
      </w:r>
      <w:r w:rsidR="00DC5175">
        <w:rPr>
          <w:rFonts w:hint="eastAsia"/>
        </w:rPr>
        <w:t>A</w:t>
      </w:r>
      <w:r w:rsidR="00DC5175">
        <w:rPr>
          <w:rFonts w:hint="eastAsia"/>
        </w:rPr>
        <w:t>的趋势有明显差异</w:t>
      </w:r>
      <w:r w:rsidR="008924AB" w:rsidRPr="008F1FDC">
        <w:rPr>
          <w:rFonts w:hint="eastAsia"/>
        </w:rPr>
        <w:t>；</w:t>
      </w:r>
      <w:r w:rsidR="00664427" w:rsidRPr="008F1FDC">
        <w:rPr>
          <w:rFonts w:hint="eastAsia"/>
        </w:rPr>
        <w:t>图</w:t>
      </w:r>
      <w:r w:rsidR="00664427" w:rsidRPr="008F1FDC">
        <w:rPr>
          <w:rFonts w:hint="eastAsia"/>
        </w:rPr>
        <w:t>1</w:t>
      </w:r>
      <w:r w:rsidR="00BE4530">
        <w:rPr>
          <w:rFonts w:hint="eastAsia"/>
        </w:rPr>
        <w:t>-</w:t>
      </w:r>
      <w:r w:rsidR="00BE4530">
        <w:t>(</w:t>
      </w:r>
      <w:r w:rsidR="00DC5175">
        <w:t>b</w:t>
      </w:r>
      <w:r w:rsidR="00BE4530">
        <w:rPr>
          <w:rFonts w:hint="eastAsia"/>
        </w:rPr>
        <w:t>)</w:t>
      </w:r>
      <w:r w:rsidR="00664427" w:rsidRPr="008F1FDC">
        <w:rPr>
          <w:rFonts w:hint="eastAsia"/>
        </w:rPr>
        <w:t>反映了曲线间的平移问题，在供热数据上，横坐标的平移代表了出水温度与参考</w:t>
      </w:r>
      <w:r w:rsidR="00EA7EDF">
        <w:rPr>
          <w:rFonts w:hint="eastAsia"/>
        </w:rPr>
        <w:t>温度</w:t>
      </w:r>
      <w:r w:rsidR="00664427" w:rsidRPr="008F1FDC">
        <w:rPr>
          <w:rFonts w:hint="eastAsia"/>
        </w:rPr>
        <w:t>的延时情况，纵坐标的平移代表了出水温度与参考</w:t>
      </w:r>
      <w:r w:rsidR="00EA7EDF">
        <w:rPr>
          <w:rFonts w:hint="eastAsia"/>
        </w:rPr>
        <w:t>温度</w:t>
      </w:r>
      <w:r w:rsidR="00664427" w:rsidRPr="008F1FDC">
        <w:rPr>
          <w:rFonts w:hint="eastAsia"/>
        </w:rPr>
        <w:t>的温差情况</w:t>
      </w:r>
      <w:r w:rsidR="00DC5175">
        <w:rPr>
          <w:rFonts w:hint="eastAsia"/>
        </w:rPr>
        <w:t>，曲线</w:t>
      </w:r>
      <w:r w:rsidR="00DC5175">
        <w:rPr>
          <w:rFonts w:hint="eastAsia"/>
        </w:rPr>
        <w:t>B</w:t>
      </w:r>
      <w:r w:rsidR="00C17419">
        <w:rPr>
          <w:rFonts w:hint="eastAsia"/>
        </w:rPr>
        <w:t>在横坐标上较</w:t>
      </w:r>
      <w:r w:rsidR="00DC5175">
        <w:rPr>
          <w:rFonts w:hint="eastAsia"/>
        </w:rPr>
        <w:t>曲线</w:t>
      </w:r>
      <w:r w:rsidR="00DC5175">
        <w:rPr>
          <w:rFonts w:hint="eastAsia"/>
        </w:rPr>
        <w:t>A</w:t>
      </w:r>
      <w:r w:rsidR="00DC5175">
        <w:rPr>
          <w:rFonts w:hint="eastAsia"/>
        </w:rPr>
        <w:t>整体</w:t>
      </w:r>
      <w:proofErr w:type="gramStart"/>
      <w:r w:rsidR="00DC5175">
        <w:rPr>
          <w:rFonts w:hint="eastAsia"/>
        </w:rPr>
        <w:t>延后近</w:t>
      </w:r>
      <w:proofErr w:type="gramEnd"/>
      <w:r w:rsidR="00DC5175">
        <w:rPr>
          <w:rFonts w:hint="eastAsia"/>
        </w:rPr>
        <w:t>两个小时</w:t>
      </w:r>
      <w:r w:rsidR="00C17419">
        <w:rPr>
          <w:rFonts w:hint="eastAsia"/>
        </w:rPr>
        <w:t>，</w:t>
      </w:r>
      <w:r w:rsidR="00DC5175">
        <w:rPr>
          <w:rFonts w:hint="eastAsia"/>
        </w:rPr>
        <w:t>曲线</w:t>
      </w:r>
      <w:r w:rsidR="00DC5175">
        <w:rPr>
          <w:rFonts w:hint="eastAsia"/>
        </w:rPr>
        <w:t>C</w:t>
      </w:r>
      <w:r w:rsidR="00C17419">
        <w:rPr>
          <w:rFonts w:hint="eastAsia"/>
        </w:rPr>
        <w:t>在纵坐标上较</w:t>
      </w:r>
      <w:r w:rsidR="00DC5175">
        <w:rPr>
          <w:rFonts w:hint="eastAsia"/>
        </w:rPr>
        <w:t>曲线</w:t>
      </w:r>
      <w:r w:rsidR="00DC5175">
        <w:rPr>
          <w:rFonts w:hint="eastAsia"/>
        </w:rPr>
        <w:t>A</w:t>
      </w:r>
      <w:r w:rsidR="00DC5175">
        <w:rPr>
          <w:rFonts w:hint="eastAsia"/>
        </w:rPr>
        <w:t>高了近</w:t>
      </w:r>
      <w:r w:rsidR="00DC5175">
        <w:rPr>
          <w:rFonts w:hint="eastAsia"/>
        </w:rPr>
        <w:t>2</w:t>
      </w:r>
      <w:r w:rsidR="00DC5175">
        <w:rPr>
          <w:rFonts w:hint="eastAsia"/>
        </w:rPr>
        <w:t>摄氏度</w:t>
      </w:r>
      <w:r w:rsidR="00664427" w:rsidRPr="008F1FDC">
        <w:rPr>
          <w:rFonts w:hint="eastAsia"/>
        </w:rPr>
        <w:t>；</w:t>
      </w:r>
      <w:r w:rsidR="008924AB" w:rsidRPr="008F1FDC">
        <w:rPr>
          <w:rFonts w:hint="eastAsia"/>
        </w:rPr>
        <w:t>图</w:t>
      </w:r>
      <w:r w:rsidR="008924AB" w:rsidRPr="008F1FDC">
        <w:rPr>
          <w:rFonts w:hint="eastAsia"/>
        </w:rPr>
        <w:t>1</w:t>
      </w:r>
      <w:r w:rsidR="00BE4530">
        <w:rPr>
          <w:rFonts w:hint="eastAsia"/>
        </w:rPr>
        <w:t>-</w:t>
      </w:r>
      <w:r w:rsidR="00BE4530">
        <w:t>(</w:t>
      </w:r>
      <w:r w:rsidR="00DC5175">
        <w:t>c</w:t>
      </w:r>
      <w:r w:rsidR="00BE4530">
        <w:rPr>
          <w:rFonts w:hint="eastAsia"/>
        </w:rPr>
        <w:t>)</w:t>
      </w:r>
      <w:r w:rsidR="002D4726" w:rsidRPr="008F1FDC">
        <w:rPr>
          <w:rFonts w:hint="eastAsia"/>
        </w:rPr>
        <w:t>反映了曲线间的伸缩</w:t>
      </w:r>
      <w:r w:rsidR="008924AB" w:rsidRPr="008F1FDC">
        <w:rPr>
          <w:rFonts w:hint="eastAsia"/>
        </w:rPr>
        <w:t>问题，</w:t>
      </w:r>
      <w:r w:rsidR="00C17419">
        <w:rPr>
          <w:rFonts w:hint="eastAsia"/>
        </w:rPr>
        <w:t>曲线</w:t>
      </w:r>
      <w:r w:rsidR="00C17419">
        <w:rPr>
          <w:rFonts w:hint="eastAsia"/>
        </w:rPr>
        <w:t>B</w:t>
      </w:r>
      <w:r w:rsidR="00C17419">
        <w:rPr>
          <w:rFonts w:hint="eastAsia"/>
        </w:rPr>
        <w:t>的最大值与最小值间横坐标差距相较于曲线</w:t>
      </w:r>
      <w:r w:rsidR="00C17419">
        <w:rPr>
          <w:rFonts w:hint="eastAsia"/>
        </w:rPr>
        <w:t>A</w:t>
      </w:r>
      <w:r w:rsidR="00C17419">
        <w:rPr>
          <w:rFonts w:hint="eastAsia"/>
        </w:rPr>
        <w:t>较小，说明热量流失太快，而曲线</w:t>
      </w:r>
      <w:r w:rsidR="00C17419">
        <w:rPr>
          <w:rFonts w:hint="eastAsia"/>
        </w:rPr>
        <w:t>C</w:t>
      </w:r>
      <w:r w:rsidR="00C17419">
        <w:rPr>
          <w:rFonts w:hint="eastAsia"/>
        </w:rPr>
        <w:t>与曲线</w:t>
      </w:r>
      <w:r w:rsidR="00C17419">
        <w:rPr>
          <w:rFonts w:hint="eastAsia"/>
        </w:rPr>
        <w:t>A</w:t>
      </w:r>
      <w:r w:rsidR="00C17419">
        <w:rPr>
          <w:rFonts w:hint="eastAsia"/>
        </w:rPr>
        <w:t>相比，其最值间的纵坐标差距更小，在高温时未能达到用户需求，在低温时浪费热量。</w:t>
      </w:r>
    </w:p>
    <w:p w14:paraId="6DB65B9D" w14:textId="4B9D4451" w:rsidR="002D28D8" w:rsidRDefault="002D28D8" w:rsidP="002D28D8">
      <w:pPr>
        <w:ind w:firstLine="420"/>
      </w:pPr>
      <w:r>
        <w:rPr>
          <w:rFonts w:hint="eastAsia"/>
        </w:rPr>
        <w:t>本文对曲线间的三种属性分别</w:t>
      </w:r>
      <w:r w:rsidR="002A3DE8">
        <w:rPr>
          <w:rFonts w:hint="eastAsia"/>
        </w:rPr>
        <w:t>度量</w:t>
      </w:r>
      <w:r>
        <w:rPr>
          <w:rFonts w:hint="eastAsia"/>
        </w:rPr>
        <w:t>，将三种度量进行加权</w:t>
      </w:r>
      <w:r w:rsidR="002A3DE8">
        <w:rPr>
          <w:rFonts w:hint="eastAsia"/>
        </w:rPr>
        <w:t>分析</w:t>
      </w:r>
      <w:r>
        <w:rPr>
          <w:rFonts w:hint="eastAsia"/>
        </w:rPr>
        <w:t>得到整体的相似度，对供热效果进行评价。</w:t>
      </w:r>
    </w:p>
    <w:p w14:paraId="5D7BB407" w14:textId="0F8D26B2" w:rsidR="002D28D8" w:rsidRPr="002D28D8" w:rsidRDefault="002D28D8" w:rsidP="004768C2">
      <w:pPr>
        <w:ind w:firstLineChars="0" w:firstLine="0"/>
        <w:sectPr w:rsidR="002D28D8" w:rsidRPr="002D28D8" w:rsidSect="002D28D8">
          <w:type w:val="continuous"/>
          <w:pgSz w:w="11906" w:h="16838" w:code="9"/>
          <w:pgMar w:top="1361" w:right="1021" w:bottom="1361" w:left="1021" w:header="851" w:footer="2835" w:gutter="0"/>
          <w:cols w:num="2" w:space="425"/>
          <w:docGrid w:type="lines" w:linePitch="312"/>
        </w:sectPr>
      </w:pPr>
    </w:p>
    <w:p w14:paraId="49DE5C0A" w14:textId="141E1871" w:rsidR="00CB7207" w:rsidRDefault="00C17419" w:rsidP="004768C2">
      <w:pPr>
        <w:ind w:firstLineChars="0" w:firstLine="0"/>
      </w:pPr>
      <w:r>
        <w:rPr>
          <w:noProof/>
        </w:rPr>
        <w:lastRenderedPageBreak/>
        <w:drawing>
          <wp:anchor distT="0" distB="0" distL="114300" distR="114300" simplePos="0" relativeHeight="251691008" behindDoc="0" locked="0" layoutInCell="1" allowOverlap="1" wp14:anchorId="6535DBBF" wp14:editId="15C8F48D">
            <wp:simplePos x="0" y="0"/>
            <wp:positionH relativeFrom="margin">
              <wp:posOffset>-400685</wp:posOffset>
            </wp:positionH>
            <wp:positionV relativeFrom="page">
              <wp:posOffset>7194550</wp:posOffset>
            </wp:positionV>
            <wp:extent cx="7451725" cy="1865630"/>
            <wp:effectExtent l="0" t="0" r="0" b="127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51725" cy="1865630"/>
                    </a:xfrm>
                    <a:prstGeom prst="rect">
                      <a:avLst/>
                    </a:prstGeom>
                  </pic:spPr>
                </pic:pic>
              </a:graphicData>
            </a:graphic>
            <wp14:sizeRelH relativeFrom="margin">
              <wp14:pctWidth>0</wp14:pctWidth>
            </wp14:sizeRelH>
            <wp14:sizeRelV relativeFrom="margin">
              <wp14:pctHeight>0</wp14:pctHeight>
            </wp14:sizeRelV>
          </wp:anchor>
        </w:drawing>
      </w:r>
      <w:r w:rsidR="00180B66">
        <w:rPr>
          <w:noProof/>
        </w:rPr>
        <mc:AlternateContent>
          <mc:Choice Requires="wps">
            <w:drawing>
              <wp:anchor distT="0" distB="0" distL="114300" distR="114300" simplePos="0" relativeHeight="251693056" behindDoc="0" locked="0" layoutInCell="1" allowOverlap="1" wp14:anchorId="3978311A" wp14:editId="619C6923">
                <wp:simplePos x="0" y="0"/>
                <wp:positionH relativeFrom="margin">
                  <wp:align>center</wp:align>
                </wp:positionH>
                <wp:positionV relativeFrom="page">
                  <wp:posOffset>9188450</wp:posOffset>
                </wp:positionV>
                <wp:extent cx="3104515" cy="299720"/>
                <wp:effectExtent l="0" t="0" r="19685" b="24130"/>
                <wp:wrapNone/>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1FE8F4C0" w14:textId="69F8D109" w:rsidR="00180B66" w:rsidRPr="00D61988" w:rsidRDefault="00180B66" w:rsidP="00180B66">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wps:txbx>
                      <wps:bodyPr rot="0" vert="horz" wrap="square" lIns="91440" tIns="45720" rIns="91440" bIns="45720" anchor="t" anchorCtr="0">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3978311A" id="_x0000_t202" coordsize="21600,21600" o:spt="202" path="m,l,21600r21600,l21600,xe">
                <v:stroke joinstyle="miter"/>
                <v:path gradientshapeok="t" o:connecttype="rect"/>
              </v:shapetype>
              <v:shape id="文本框 19" o:spid="_x0000_s1026" type="#_x0000_t202" style="position:absolute;left:0;text-align:left;margin-left:0;margin-top:723.5pt;width:244.45pt;height:23.6pt;z-index:25169305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" strokecolor="white [3212]">
                <v:textbox>
                  <w:txbxContent>
                    <w:p w14:paraId="1FE8F4C0" w14:textId="69F8D109" w:rsidR="00180B66" w:rsidRPr="00D61988" w:rsidRDefault="00180B66" w:rsidP="00180B66">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参考温度曲线</w:t>
                      </w:r>
                      <w:r>
                        <w:rPr>
                          <w:rFonts w:ascii="黑体" w:eastAsia="黑体"/>
                          <w:sz w:val="18"/>
                          <w:szCs w:val="18"/>
                        </w:rPr>
                        <w:t>关系图</w:t>
                      </w:r>
                    </w:p>
                  </w:txbxContent>
                </v:textbox>
                <w10:wrap anchorx="margin" anchory="page"/>
              </v:shape>
            </w:pict>
          </mc:Fallback>
        </mc:AlternateContent>
      </w:r>
      <w:r w:rsidR="00CB7207">
        <w:br w:type="page"/>
      </w:r>
      <w:r w:rsidR="00E270DF">
        <w:rPr>
          <w:rFonts w:hint="eastAsia"/>
        </w:rPr>
        <w:lastRenderedPageBreak/>
        <w:t xml:space="preserve">2 </w:t>
      </w:r>
      <w:r w:rsidR="009449D3">
        <w:rPr>
          <w:rFonts w:hint="eastAsia"/>
        </w:rPr>
        <w:t>供热效</w:t>
      </w:r>
      <w:r w:rsidR="00FF400B">
        <w:rPr>
          <w:rFonts w:hint="eastAsia"/>
        </w:rPr>
        <w:t>果评价</w:t>
      </w:r>
    </w:p>
    <w:p w14:paraId="573E26C7" w14:textId="002E46E3" w:rsidR="00B244B1" w:rsidRDefault="00B244B1" w:rsidP="00A33116">
      <w:pPr>
        <w:pStyle w:val="2"/>
        <w:ind w:firstLineChars="0" w:firstLine="0"/>
      </w:pPr>
      <w:r>
        <w:rPr>
          <w:rFonts w:hint="eastAsia"/>
        </w:rPr>
        <w:t xml:space="preserve">2.1 </w:t>
      </w:r>
      <w:r w:rsidR="002C5246">
        <w:rPr>
          <w:rFonts w:hint="eastAsia"/>
        </w:rPr>
        <w:t>出水温度曲线与参考</w:t>
      </w:r>
      <w:r w:rsidR="00EA7EDF">
        <w:rPr>
          <w:rFonts w:hint="eastAsia"/>
        </w:rPr>
        <w:t>温度</w:t>
      </w:r>
      <w:r w:rsidR="002C5246">
        <w:rPr>
          <w:rFonts w:hint="eastAsia"/>
        </w:rPr>
        <w:t>曲线</w:t>
      </w:r>
      <w:r>
        <w:rPr>
          <w:rFonts w:hint="eastAsia"/>
        </w:rPr>
        <w:t>的趋势变化</w:t>
      </w:r>
    </w:p>
    <w:p w14:paraId="49227F84" w14:textId="1015FC2E" w:rsidR="00B244B1" w:rsidRPr="00F50BB3" w:rsidRDefault="00B244B1" w:rsidP="00B244B1">
      <w:pPr>
        <w:ind w:firstLine="420"/>
      </w:pPr>
      <w:r w:rsidRPr="00F50BB3">
        <w:rPr>
          <w:rFonts w:hint="eastAsia"/>
        </w:rPr>
        <w:t>两条曲线趋势变化相同，可以认为锅炉系统能按照天气变化、时间变化</w:t>
      </w:r>
      <w:proofErr w:type="gramStart"/>
      <w:r w:rsidRPr="00F50BB3">
        <w:rPr>
          <w:rFonts w:hint="eastAsia"/>
        </w:rPr>
        <w:t>作出</w:t>
      </w:r>
      <w:proofErr w:type="gramEnd"/>
      <w:r w:rsidRPr="00F50BB3">
        <w:rPr>
          <w:rFonts w:hint="eastAsia"/>
        </w:rPr>
        <w:t>合理的调整，出水温度可以使用户在不同的天气下得到最合适的室温。对两条曲线趋势的分析，可以被认为是曲线的相似性问题。</w:t>
      </w:r>
    </w:p>
    <w:p w14:paraId="41F657FD" w14:textId="507702A3" w:rsidR="00B244B1" w:rsidRPr="00F50BB3" w:rsidRDefault="00B244B1" w:rsidP="00B244B1">
      <w:pPr>
        <w:ind w:firstLine="420"/>
      </w:pPr>
      <w:r w:rsidRPr="00F50BB3">
        <w:rPr>
          <w:rFonts w:hint="eastAsia"/>
        </w:rPr>
        <w:t>曲线的相似性测度一般有两种方法：距离测度法和相似性函数法</w:t>
      </w:r>
      <w:r w:rsidR="00545D8E">
        <w:rPr>
          <w:rFonts w:hint="eastAsia"/>
          <w:vertAlign w:val="superscript"/>
        </w:rPr>
        <w:t>[7</w:t>
      </w:r>
      <w:r w:rsidR="002849D8" w:rsidRPr="002849D8">
        <w:rPr>
          <w:rFonts w:hint="eastAsia"/>
          <w:vertAlign w:val="superscript"/>
        </w:rPr>
        <w:t>]</w:t>
      </w:r>
      <w:r w:rsidRPr="00F50BB3">
        <w:rPr>
          <w:rFonts w:hint="eastAsia"/>
        </w:rPr>
        <w:t>。相似性函数是用函数的方法来表征两曲线相似的程度，主要有夹角余弦和相关系数等方法</w:t>
      </w:r>
      <w:r w:rsidR="00355CF8" w:rsidRPr="00F50BB3">
        <w:rPr>
          <w:rFonts w:hint="eastAsia"/>
        </w:rPr>
        <w:t>，但由于供热数据受天气和地域影响</w:t>
      </w:r>
      <w:r w:rsidRPr="00F50BB3">
        <w:rPr>
          <w:rFonts w:hint="eastAsia"/>
        </w:rPr>
        <w:t>较大，很难拟合成相应的曲线函数，而距离测度法主要有</w:t>
      </w:r>
      <w:r w:rsidRPr="00F50BB3">
        <w:t>Euclidean</w:t>
      </w:r>
      <w:r w:rsidRPr="00F50BB3">
        <w:rPr>
          <w:rFonts w:hint="eastAsia"/>
        </w:rPr>
        <w:t>距离、</w:t>
      </w:r>
      <w:proofErr w:type="spellStart"/>
      <w:r w:rsidRPr="00F50BB3">
        <w:t>Minkowsky</w:t>
      </w:r>
      <w:proofErr w:type="spellEnd"/>
      <w:r w:rsidRPr="00F50BB3">
        <w:rPr>
          <w:rFonts w:hint="eastAsia"/>
        </w:rPr>
        <w:t>距离、</w:t>
      </w:r>
      <w:proofErr w:type="spellStart"/>
      <w:r w:rsidRPr="00F50BB3">
        <w:t>Hausdorff</w:t>
      </w:r>
      <w:proofErr w:type="spellEnd"/>
      <w:r w:rsidRPr="00F50BB3">
        <w:rPr>
          <w:rFonts w:hint="eastAsia"/>
        </w:rPr>
        <w:t>距离、</w:t>
      </w:r>
      <w:proofErr w:type="spellStart"/>
      <w:r w:rsidRPr="00F50BB3">
        <w:t>Frechet</w:t>
      </w:r>
      <w:proofErr w:type="spellEnd"/>
      <w:r w:rsidRPr="00F50BB3">
        <w:rPr>
          <w:rFonts w:hint="eastAsia"/>
        </w:rPr>
        <w:t>距离</w:t>
      </w:r>
      <w:r w:rsidR="00355CF8" w:rsidRPr="00F50BB3">
        <w:rPr>
          <w:rFonts w:hint="eastAsia"/>
        </w:rPr>
        <w:t>等</w:t>
      </w:r>
      <w:r w:rsidR="00D3237D" w:rsidRPr="00D3237D">
        <w:rPr>
          <w:rFonts w:hint="eastAsia"/>
          <w:vertAlign w:val="superscript"/>
        </w:rPr>
        <w:t>[</w:t>
      </w:r>
      <w:r w:rsidR="00545D8E">
        <w:rPr>
          <w:vertAlign w:val="superscript"/>
        </w:rPr>
        <w:t>8</w:t>
      </w:r>
      <w:r w:rsidR="00D3237D" w:rsidRPr="00D3237D">
        <w:rPr>
          <w:rFonts w:hint="eastAsia"/>
          <w:vertAlign w:val="superscript"/>
        </w:rPr>
        <w:t>]</w:t>
      </w:r>
      <w:r w:rsidRPr="00F50BB3">
        <w:rPr>
          <w:rFonts w:hint="eastAsia"/>
        </w:rPr>
        <w:t>，其中，</w:t>
      </w:r>
      <w:proofErr w:type="spellStart"/>
      <w:r w:rsidRPr="00F50BB3">
        <w:rPr>
          <w:rFonts w:hint="eastAsia"/>
        </w:rPr>
        <w:t>Hausdorff</w:t>
      </w:r>
      <w:proofErr w:type="spellEnd"/>
      <w:r w:rsidRPr="00F50BB3">
        <w:rPr>
          <w:rFonts w:hint="eastAsia"/>
        </w:rPr>
        <w:t>距离和</w:t>
      </w:r>
      <w:proofErr w:type="spellStart"/>
      <w:r w:rsidRPr="00F50BB3">
        <w:rPr>
          <w:rFonts w:hint="eastAsia"/>
        </w:rPr>
        <w:t>Fr</w:t>
      </w:r>
      <w:proofErr w:type="spellEnd"/>
      <w:r w:rsidR="003D4586" w:rsidRPr="003D4586">
        <w:rPr>
          <w:rFonts w:hint="eastAsia"/>
        </w:rPr>
        <w:t>é</w:t>
      </w:r>
      <w:proofErr w:type="spellStart"/>
      <w:r w:rsidRPr="00F50BB3">
        <w:rPr>
          <w:rFonts w:hint="eastAsia"/>
        </w:rPr>
        <w:t>chet</w:t>
      </w:r>
      <w:proofErr w:type="spellEnd"/>
      <w:r w:rsidRPr="00F50BB3">
        <w:rPr>
          <w:rFonts w:hint="eastAsia"/>
        </w:rPr>
        <w:t>距离主要用来计算</w:t>
      </w:r>
      <w:r w:rsidR="00E95DB0" w:rsidRPr="00F50BB3">
        <w:rPr>
          <w:rFonts w:hint="eastAsia"/>
        </w:rPr>
        <w:t>俩</w:t>
      </w:r>
      <w:proofErr w:type="gramStart"/>
      <w:r w:rsidR="00E95DB0" w:rsidRPr="00F50BB3">
        <w:rPr>
          <w:rFonts w:hint="eastAsia"/>
        </w:rPr>
        <w:t>个点集间</w:t>
      </w:r>
      <w:proofErr w:type="gramEnd"/>
      <w:r w:rsidR="00E95DB0" w:rsidRPr="00F50BB3">
        <w:rPr>
          <w:rFonts w:hint="eastAsia"/>
        </w:rPr>
        <w:t>的相似性，</w:t>
      </w:r>
      <w:r w:rsidR="00B67450" w:rsidRPr="00F50BB3">
        <w:rPr>
          <w:rFonts w:hint="eastAsia"/>
        </w:rPr>
        <w:t>但</w:t>
      </w:r>
      <w:proofErr w:type="spellStart"/>
      <w:r w:rsidR="00355CF8" w:rsidRPr="00F50BB3">
        <w:rPr>
          <w:rFonts w:hint="eastAsia"/>
        </w:rPr>
        <w:t>Hausdorff</w:t>
      </w:r>
      <w:proofErr w:type="spellEnd"/>
      <w:r w:rsidR="00355CF8" w:rsidRPr="00F50BB3">
        <w:rPr>
          <w:rFonts w:hint="eastAsia"/>
        </w:rPr>
        <w:t>距离忽略</w:t>
      </w:r>
      <w:proofErr w:type="gramStart"/>
      <w:r w:rsidR="00355CF8" w:rsidRPr="00F50BB3">
        <w:rPr>
          <w:rFonts w:hint="eastAsia"/>
        </w:rPr>
        <w:t>了点集的</w:t>
      </w:r>
      <w:proofErr w:type="gramEnd"/>
      <w:r w:rsidR="00355CF8" w:rsidRPr="00F50BB3">
        <w:rPr>
          <w:rFonts w:hint="eastAsia"/>
        </w:rPr>
        <w:t>时间序列问题，基于供热系统时序数据的特点，本文采用</w:t>
      </w:r>
      <w:proofErr w:type="spellStart"/>
      <w:r w:rsidR="00355CF8" w:rsidRPr="00F50BB3">
        <w:rPr>
          <w:rFonts w:hint="eastAsia"/>
        </w:rPr>
        <w:t>Fr</w:t>
      </w:r>
      <w:proofErr w:type="spellEnd"/>
      <w:r w:rsidR="003D4586" w:rsidRPr="003D4586">
        <w:rPr>
          <w:rFonts w:hint="eastAsia"/>
        </w:rPr>
        <w:t>é</w:t>
      </w:r>
      <w:proofErr w:type="spellStart"/>
      <w:r w:rsidR="00355CF8" w:rsidRPr="00F50BB3">
        <w:rPr>
          <w:rFonts w:hint="eastAsia"/>
        </w:rPr>
        <w:t>chet</w:t>
      </w:r>
      <w:proofErr w:type="spellEnd"/>
      <w:r w:rsidR="00355CF8" w:rsidRPr="00F50BB3">
        <w:rPr>
          <w:rFonts w:hint="eastAsia"/>
        </w:rPr>
        <w:t>距离作为曲线趋势变化属性相似度的度量</w:t>
      </w:r>
      <w:r w:rsidR="001A6AFC">
        <w:rPr>
          <w:rFonts w:hint="eastAsia"/>
        </w:rPr>
        <w:t>，其优点在于充分考虑了曲线的连续性，非常适用于曲线间的相似性比较</w:t>
      </w:r>
      <w:r w:rsidR="001A6AFC" w:rsidRPr="0049650F">
        <w:rPr>
          <w:rFonts w:hint="eastAsia"/>
          <w:vertAlign w:val="superscript"/>
        </w:rPr>
        <w:t>[</w:t>
      </w:r>
      <w:r w:rsidR="001A6AFC" w:rsidRPr="0049650F">
        <w:rPr>
          <w:vertAlign w:val="superscript"/>
        </w:rPr>
        <w:t>9</w:t>
      </w:r>
      <w:r w:rsidR="001A6AFC" w:rsidRPr="0049650F">
        <w:rPr>
          <w:rFonts w:hint="eastAsia"/>
          <w:vertAlign w:val="superscript"/>
        </w:rPr>
        <w:t>]</w:t>
      </w:r>
      <w:r w:rsidR="00355CF8" w:rsidRPr="00F50BB3">
        <w:rPr>
          <w:rFonts w:hint="eastAsia"/>
        </w:rPr>
        <w:t>。</w:t>
      </w:r>
    </w:p>
    <w:p w14:paraId="6ADA36E2" w14:textId="749B6847" w:rsidR="00E05D7D" w:rsidRPr="00E05D7D" w:rsidRDefault="00E05D7D" w:rsidP="00E05D7D">
      <w:pPr>
        <w:ind w:firstLine="420"/>
      </w:pPr>
      <w:proofErr w:type="spellStart"/>
      <w:r w:rsidRPr="00220F08">
        <w:rPr>
          <w:rFonts w:hint="eastAsia"/>
        </w:rPr>
        <w:t>Fr</w:t>
      </w:r>
      <w:proofErr w:type="spellEnd"/>
      <w:r w:rsidRPr="00220F08">
        <w:rPr>
          <w:rFonts w:hint="eastAsia"/>
        </w:rPr>
        <w:t>é</w:t>
      </w:r>
      <w:proofErr w:type="spellStart"/>
      <w:r>
        <w:rPr>
          <w:rFonts w:hint="eastAsia"/>
        </w:rPr>
        <w:t>chet</w:t>
      </w:r>
      <w:proofErr w:type="spellEnd"/>
      <w:r w:rsidRPr="00220F08">
        <w:rPr>
          <w:rFonts w:hint="eastAsia"/>
        </w:rPr>
        <w:t xml:space="preserve"> </w:t>
      </w:r>
      <w:r w:rsidRPr="00220F08">
        <w:rPr>
          <w:rFonts w:hint="eastAsia"/>
        </w:rPr>
        <w:t>距离由</w:t>
      </w:r>
      <w:r w:rsidRPr="00220F08">
        <w:rPr>
          <w:rFonts w:hint="eastAsia"/>
        </w:rPr>
        <w:t xml:space="preserve"> M. </w:t>
      </w:r>
      <w:proofErr w:type="spellStart"/>
      <w:r w:rsidRPr="00220F08">
        <w:rPr>
          <w:rFonts w:hint="eastAsia"/>
        </w:rPr>
        <w:t>Fr</w:t>
      </w:r>
      <w:proofErr w:type="spellEnd"/>
      <w:r w:rsidRPr="00220F08">
        <w:rPr>
          <w:rFonts w:hint="eastAsia"/>
        </w:rPr>
        <w:t>é</w:t>
      </w:r>
      <w:proofErr w:type="spellStart"/>
      <w:r>
        <w:rPr>
          <w:rFonts w:hint="eastAsia"/>
        </w:rPr>
        <w:t>chet</w:t>
      </w:r>
      <w:proofErr w:type="spellEnd"/>
      <w:r w:rsidRPr="00220F08">
        <w:rPr>
          <w:rFonts w:hint="eastAsia"/>
        </w:rPr>
        <w:t>提出，描述了两质点分别沿着</w:t>
      </w:r>
      <w:r>
        <w:rPr>
          <w:rFonts w:hint="eastAsia"/>
        </w:rPr>
        <w:t>2</w:t>
      </w:r>
      <w:r w:rsidRPr="00220F08">
        <w:rPr>
          <w:rFonts w:hint="eastAsia"/>
        </w:rPr>
        <w:t>条给定曲线以任意速度单向运动时，二者之间的最短距离。</w:t>
      </w:r>
      <w:r w:rsidRPr="000E2E48">
        <w:t xml:space="preserve">Axel </w:t>
      </w:r>
      <w:proofErr w:type="spellStart"/>
      <w:r w:rsidRPr="000E2E48">
        <w:t>Mosig</w:t>
      </w:r>
      <w:proofErr w:type="spellEnd"/>
      <w:r>
        <w:rPr>
          <w:rFonts w:hint="eastAsia"/>
        </w:rPr>
        <w:t>和</w:t>
      </w:r>
      <w:r w:rsidRPr="000E2E48">
        <w:t>Michael Clausen</w:t>
      </w:r>
      <w:r w:rsidRPr="00220F08">
        <w:rPr>
          <w:rFonts w:hint="eastAsia"/>
        </w:rPr>
        <w:t>曾将</w:t>
      </w:r>
      <w:proofErr w:type="spellStart"/>
      <w:r w:rsidRPr="00220F08">
        <w:rPr>
          <w:rFonts w:hint="eastAsia"/>
        </w:rPr>
        <w:t>Fr</w:t>
      </w:r>
      <w:proofErr w:type="spellEnd"/>
      <w:r w:rsidRPr="00220F08">
        <w:rPr>
          <w:rFonts w:hint="eastAsia"/>
        </w:rPr>
        <w:t>é</w:t>
      </w:r>
      <w:proofErr w:type="spellStart"/>
      <w:r>
        <w:rPr>
          <w:rFonts w:hint="eastAsia"/>
        </w:rPr>
        <w:t>chet</w:t>
      </w:r>
      <w:proofErr w:type="spellEnd"/>
      <w:r w:rsidRPr="00220F08">
        <w:rPr>
          <w:rFonts w:hint="eastAsia"/>
        </w:rPr>
        <w:t xml:space="preserve"> </w:t>
      </w:r>
      <w:r>
        <w:rPr>
          <w:rFonts w:hint="eastAsia"/>
        </w:rPr>
        <w:t>距离与变换群的交叉子集结合，应用到判别两条曲线的相似性上</w:t>
      </w:r>
      <w:r w:rsidRPr="000E2E48">
        <w:rPr>
          <w:rFonts w:hint="eastAsia"/>
          <w:vertAlign w:val="superscript"/>
        </w:rPr>
        <w:t>[</w:t>
      </w:r>
      <w:r w:rsidR="00545D8E">
        <w:rPr>
          <w:vertAlign w:val="superscript"/>
        </w:rPr>
        <w:t>10</w:t>
      </w:r>
      <w:r w:rsidRPr="000E2E48">
        <w:rPr>
          <w:rFonts w:hint="eastAsia"/>
          <w:vertAlign w:val="superscript"/>
        </w:rPr>
        <w:t>]</w:t>
      </w:r>
      <w:r>
        <w:rPr>
          <w:rFonts w:hint="eastAsia"/>
        </w:rPr>
        <w:t>，曹凯等引入</w:t>
      </w:r>
      <w:proofErr w:type="spellStart"/>
      <w:r>
        <w:rPr>
          <w:rFonts w:hint="eastAsia"/>
        </w:rPr>
        <w:t>Fr</w:t>
      </w:r>
      <w:proofErr w:type="spellEnd"/>
      <w:r w:rsidR="003D4586" w:rsidRPr="003D4586">
        <w:rPr>
          <w:rFonts w:hint="eastAsia"/>
        </w:rPr>
        <w:t>é</w:t>
      </w:r>
      <w:proofErr w:type="spellStart"/>
      <w:r>
        <w:rPr>
          <w:rFonts w:hint="eastAsia"/>
        </w:rPr>
        <w:t>chet</w:t>
      </w:r>
      <w:proofErr w:type="spellEnd"/>
      <w:r>
        <w:rPr>
          <w:rFonts w:hint="eastAsia"/>
        </w:rPr>
        <w:t>距离进行云规则推理，设计了一种智能地图匹配算法</w:t>
      </w:r>
      <w:r w:rsidRPr="00831348">
        <w:rPr>
          <w:rFonts w:hint="eastAsia"/>
          <w:vertAlign w:val="superscript"/>
        </w:rPr>
        <w:t>[</w:t>
      </w:r>
      <w:r w:rsidR="00545D8E">
        <w:rPr>
          <w:vertAlign w:val="superscript"/>
        </w:rPr>
        <w:t>11</w:t>
      </w:r>
      <w:r w:rsidRPr="00831348">
        <w:rPr>
          <w:rFonts w:hint="eastAsia"/>
          <w:vertAlign w:val="superscript"/>
        </w:rPr>
        <w:t>]</w:t>
      </w:r>
      <w:r>
        <w:rPr>
          <w:rFonts w:hint="eastAsia"/>
        </w:rPr>
        <w:t>。</w:t>
      </w:r>
      <w:proofErr w:type="spellStart"/>
      <w:r w:rsidRPr="00220F08">
        <w:rPr>
          <w:rFonts w:hint="eastAsia"/>
        </w:rPr>
        <w:t>Eiter</w:t>
      </w:r>
      <w:proofErr w:type="spellEnd"/>
      <w:r w:rsidRPr="00220F08">
        <w:rPr>
          <w:rFonts w:hint="eastAsia"/>
        </w:rPr>
        <w:t xml:space="preserve"> </w:t>
      </w:r>
      <w:r w:rsidRPr="00220F08">
        <w:rPr>
          <w:rFonts w:hint="eastAsia"/>
        </w:rPr>
        <w:t>和</w:t>
      </w:r>
      <w:r w:rsidRPr="00220F08">
        <w:rPr>
          <w:rFonts w:hint="eastAsia"/>
        </w:rPr>
        <w:t xml:space="preserve"> </w:t>
      </w:r>
      <w:proofErr w:type="spellStart"/>
      <w:r w:rsidRPr="00220F08">
        <w:rPr>
          <w:rFonts w:hint="eastAsia"/>
        </w:rPr>
        <w:t>Mannila</w:t>
      </w:r>
      <w:proofErr w:type="spellEnd"/>
      <w:r w:rsidRPr="00220F08">
        <w:rPr>
          <w:rFonts w:hint="eastAsia"/>
        </w:rPr>
        <w:t>在连续</w:t>
      </w:r>
      <w:r w:rsidRPr="00220F08">
        <w:rPr>
          <w:rFonts w:hint="eastAsia"/>
        </w:rPr>
        <w:t xml:space="preserve"> </w:t>
      </w:r>
      <w:proofErr w:type="spellStart"/>
      <w:r w:rsidRPr="00220F08">
        <w:rPr>
          <w:rFonts w:hint="eastAsia"/>
        </w:rPr>
        <w:t>Fr</w:t>
      </w:r>
      <w:proofErr w:type="spellEnd"/>
      <w:r w:rsidRPr="00220F08">
        <w:rPr>
          <w:rFonts w:hint="eastAsia"/>
        </w:rPr>
        <w:t>é</w:t>
      </w:r>
      <w:proofErr w:type="spellStart"/>
      <w:r>
        <w:rPr>
          <w:rFonts w:hint="eastAsia"/>
        </w:rPr>
        <w:t>chet</w:t>
      </w:r>
      <w:proofErr w:type="spellEnd"/>
      <w:r w:rsidRPr="00220F08">
        <w:rPr>
          <w:rFonts w:hint="eastAsia"/>
        </w:rPr>
        <w:t xml:space="preserve"> </w:t>
      </w:r>
      <w:r w:rsidRPr="00220F08">
        <w:rPr>
          <w:rFonts w:hint="eastAsia"/>
        </w:rPr>
        <w:t>距离的基础上提出了离散</w:t>
      </w:r>
      <w:r w:rsidRPr="00220F08">
        <w:rPr>
          <w:rFonts w:hint="eastAsia"/>
        </w:rPr>
        <w:t xml:space="preserve"> </w:t>
      </w:r>
      <w:proofErr w:type="spellStart"/>
      <w:r w:rsidRPr="00220F08">
        <w:rPr>
          <w:rFonts w:hint="eastAsia"/>
        </w:rPr>
        <w:t>Fr</w:t>
      </w:r>
      <w:proofErr w:type="spellEnd"/>
      <w:r w:rsidRPr="00220F08">
        <w:rPr>
          <w:rFonts w:hint="eastAsia"/>
        </w:rPr>
        <w:t>é</w:t>
      </w:r>
      <w:proofErr w:type="spellStart"/>
      <w:r>
        <w:rPr>
          <w:rFonts w:hint="eastAsia"/>
        </w:rPr>
        <w:t>chet</w:t>
      </w:r>
      <w:proofErr w:type="spellEnd"/>
      <w:r w:rsidRPr="00220F08">
        <w:rPr>
          <w:rFonts w:hint="eastAsia"/>
        </w:rPr>
        <w:t xml:space="preserve"> </w:t>
      </w:r>
      <w:r w:rsidRPr="00220F08">
        <w:rPr>
          <w:rFonts w:hint="eastAsia"/>
        </w:rPr>
        <w:t>距离</w:t>
      </w:r>
      <w:r w:rsidR="00293A5B" w:rsidRPr="006707A4">
        <w:rPr>
          <w:rFonts w:hint="eastAsia"/>
          <w:vertAlign w:val="superscript"/>
        </w:rPr>
        <w:t>[</w:t>
      </w:r>
      <w:r w:rsidR="00545D8E">
        <w:rPr>
          <w:vertAlign w:val="superscript"/>
        </w:rPr>
        <w:t>12</w:t>
      </w:r>
      <w:r w:rsidR="00293A5B" w:rsidRPr="006707A4">
        <w:rPr>
          <w:rFonts w:hint="eastAsia"/>
          <w:vertAlign w:val="superscript"/>
        </w:rPr>
        <w:t>]</w:t>
      </w:r>
      <w:r w:rsidRPr="00220F08">
        <w:rPr>
          <w:rFonts w:hint="eastAsia"/>
        </w:rPr>
        <w:t>的定义</w:t>
      </w:r>
      <w:r w:rsidRPr="00220F08">
        <w:rPr>
          <w:rFonts w:hint="eastAsia"/>
        </w:rPr>
        <w:t xml:space="preserve"> , </w:t>
      </w:r>
      <w:r w:rsidRPr="00220F08">
        <w:rPr>
          <w:rFonts w:hint="eastAsia"/>
        </w:rPr>
        <w:t>而</w:t>
      </w:r>
      <w:r>
        <w:rPr>
          <w:rFonts w:hint="eastAsia"/>
        </w:rPr>
        <w:t>朱洁等考虑了离散</w:t>
      </w:r>
      <w:proofErr w:type="spellStart"/>
      <w:r>
        <w:rPr>
          <w:rFonts w:hint="eastAsia"/>
        </w:rPr>
        <w:t>Fr</w:t>
      </w:r>
      <w:proofErr w:type="spellEnd"/>
      <w:r w:rsidR="003D4586" w:rsidRPr="003D4586">
        <w:rPr>
          <w:rFonts w:hint="eastAsia"/>
        </w:rPr>
        <w:t>é</w:t>
      </w:r>
      <w:proofErr w:type="spellStart"/>
      <w:r>
        <w:rPr>
          <w:rFonts w:hint="eastAsia"/>
        </w:rPr>
        <w:t>chet</w:t>
      </w:r>
      <w:proofErr w:type="spellEnd"/>
      <w:r>
        <w:rPr>
          <w:rFonts w:hint="eastAsia"/>
        </w:rPr>
        <w:t>距离的关键特征</w:t>
      </w:r>
      <w:r w:rsidR="00270DFC">
        <w:rPr>
          <w:rFonts w:hint="eastAsia"/>
        </w:rPr>
        <w:t>峰值</w:t>
      </w:r>
      <w:r>
        <w:rPr>
          <w:rFonts w:hint="eastAsia"/>
        </w:rPr>
        <w:t>点，减少了算法的复杂度并将</w:t>
      </w:r>
      <w:r w:rsidRPr="00220F08">
        <w:rPr>
          <w:rFonts w:hint="eastAsia"/>
        </w:rPr>
        <w:t>其运用到了</w:t>
      </w:r>
      <w:r>
        <w:rPr>
          <w:rFonts w:hint="eastAsia"/>
        </w:rPr>
        <w:t>手写签名验证上</w:t>
      </w:r>
      <w:r w:rsidRPr="007C3738">
        <w:rPr>
          <w:rFonts w:hint="eastAsia"/>
          <w:vertAlign w:val="superscript"/>
        </w:rPr>
        <w:t>[</w:t>
      </w:r>
      <w:r w:rsidR="00545D8E">
        <w:rPr>
          <w:vertAlign w:val="superscript"/>
        </w:rPr>
        <w:t>13</w:t>
      </w:r>
      <w:r w:rsidRPr="007C3738">
        <w:rPr>
          <w:rFonts w:hint="eastAsia"/>
          <w:vertAlign w:val="superscript"/>
        </w:rPr>
        <w:t>]</w:t>
      </w:r>
      <w:r>
        <w:rPr>
          <w:rFonts w:hint="eastAsia"/>
        </w:rPr>
        <w:t>，</w:t>
      </w:r>
      <w:r w:rsidRPr="00220F08">
        <w:rPr>
          <w:rFonts w:hint="eastAsia"/>
        </w:rPr>
        <w:t>收到了一定的效果</w:t>
      </w:r>
      <w:r>
        <w:rPr>
          <w:rFonts w:hint="eastAsia"/>
        </w:rPr>
        <w:t>。</w:t>
      </w:r>
    </w:p>
    <w:p w14:paraId="044376A2" w14:textId="13494C6C" w:rsidR="000A2423" w:rsidRDefault="000A2423" w:rsidP="00020B20">
      <w:pPr>
        <w:ind w:firstLine="420"/>
      </w:pPr>
      <w:r>
        <w:rPr>
          <w:rFonts w:hint="eastAsia"/>
        </w:rPr>
        <w:t>离散</w:t>
      </w:r>
      <w:proofErr w:type="spellStart"/>
      <w:r w:rsidR="00014CD1" w:rsidRPr="00220F08">
        <w:rPr>
          <w:rFonts w:hint="eastAsia"/>
        </w:rPr>
        <w:t>Fr</w:t>
      </w:r>
      <w:proofErr w:type="spellEnd"/>
      <w:r w:rsidR="00014CD1" w:rsidRPr="00220F08">
        <w:rPr>
          <w:rFonts w:hint="eastAsia"/>
        </w:rPr>
        <w:t>é</w:t>
      </w:r>
      <w:proofErr w:type="spellStart"/>
      <w:r w:rsidR="00014CD1">
        <w:rPr>
          <w:rFonts w:hint="eastAsia"/>
        </w:rPr>
        <w:t>chet</w:t>
      </w:r>
      <w:proofErr w:type="spellEnd"/>
      <w:r w:rsidR="009015F3">
        <w:rPr>
          <w:rFonts w:hint="eastAsia"/>
        </w:rPr>
        <w:t>距离定义如下：</w:t>
      </w:r>
      <w:r w:rsidR="000A3102">
        <w:t xml:space="preserve"> </w:t>
      </w:r>
    </w:p>
    <w:p w14:paraId="2B2ACB37" w14:textId="16D0543B"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proofErr w:type="gramStart"/>
      <w:r>
        <w:rPr>
          <w:rFonts w:hint="eastAsia"/>
        </w:rPr>
        <w:t>个</w:t>
      </w:r>
      <w:proofErr w:type="gramEnd"/>
      <w:r w:rsidR="0044745D">
        <w:rPr>
          <w:rFonts w:hint="eastAsia"/>
        </w:rPr>
        <w:t>至高</w:t>
      </w:r>
      <w:r w:rsidR="000A3102">
        <w:rPr>
          <w:rFonts w:hint="eastAsia"/>
        </w:rPr>
        <w:t>点</w:t>
      </w:r>
      <w:r>
        <w:rPr>
          <w:rFonts w:hint="eastAsia"/>
        </w:rPr>
        <w:t>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r w:rsidRPr="000C4FD0">
        <w:rPr>
          <w:i/>
        </w:rPr>
        <w:t>..</w:t>
      </w:r>
      <w:proofErr w:type="gramStart"/>
      <w:r w:rsidRPr="000C4FD0">
        <w:rPr>
          <w:i/>
        </w:rPr>
        <w:t>,</w:t>
      </w:r>
      <w:proofErr w:type="spellStart"/>
      <w:r w:rsidRPr="000C4FD0">
        <w:rPr>
          <w:i/>
        </w:rPr>
        <w:t>P</w:t>
      </w:r>
      <w:r w:rsidRPr="000C4FD0">
        <w:rPr>
          <w:i/>
          <w:vertAlign w:val="subscript"/>
        </w:rPr>
        <w:t>n</w:t>
      </w:r>
      <w:proofErr w:type="spellEnd"/>
      <w:proofErr w:type="gramEnd"/>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w:t>
      </w:r>
      <w:r w:rsidR="000A3102">
        <w:rPr>
          <w:rFonts w:hint="eastAsia"/>
        </w:rPr>
        <w:t>峰值点</w:t>
      </w:r>
      <w:r>
        <w:rPr>
          <w:rFonts w:hint="eastAsia"/>
        </w:rPr>
        <w:t>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proofErr w:type="spellStart"/>
      <w:r w:rsidRPr="000C4FD0">
        <w:rPr>
          <w:i/>
          <w:vertAlign w:val="subscript"/>
        </w:rPr>
        <w:t>i</w:t>
      </w:r>
      <w:proofErr w:type="spellEnd"/>
      <w:r w:rsidRPr="000C4FD0">
        <w:rPr>
          <w:i/>
          <w:vertAlign w:val="subscript"/>
        </w:rPr>
        <w:t>=1,…,k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w:t>
      </w:r>
      <w:proofErr w:type="spellStart"/>
      <w:r>
        <w:t>P</w:t>
      </w:r>
      <w:r w:rsidRPr="000C4FD0">
        <w:rPr>
          <w:vertAlign w:val="subscript"/>
        </w:rPr>
        <w:t>ni</w:t>
      </w:r>
      <w:proofErr w:type="spellEnd"/>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w:t>
      </w:r>
      <w:proofErr w:type="spellStart"/>
      <w:r>
        <w:t>n</w:t>
      </w:r>
      <w:r w:rsidRPr="000C4FD0">
        <w:rPr>
          <w:vertAlign w:val="subscript"/>
        </w:rPr>
        <w:t>k</w:t>
      </w:r>
      <w:proofErr w:type="spellEnd"/>
      <w:r>
        <w:t>=n</w:t>
      </w:r>
    </w:p>
    <w:p w14:paraId="23C2D6D2" w14:textId="09344563"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lastRenderedPageBreak/>
        <w:t>B=&lt;</w:t>
      </w:r>
      <w:r>
        <w:t>b</w:t>
      </w:r>
      <w:r w:rsidRPr="000316C5">
        <w:rPr>
          <w:vertAlign w:val="subscript"/>
        </w:rPr>
        <w:t>1</w:t>
      </w:r>
      <w:r>
        <w:t>,…,</w:t>
      </w:r>
      <w:proofErr w:type="spellStart"/>
      <w:r>
        <w:t>b</w:t>
      </w:r>
      <w:r w:rsidRPr="000316C5">
        <w:rPr>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proofErr w:type="spellStart"/>
      <w:r w:rsidRPr="00983371">
        <w:rPr>
          <w:vertAlign w:val="subscript"/>
        </w:rPr>
        <w:t>i</w:t>
      </w:r>
      <w:proofErr w:type="spellEnd"/>
      <w:r w:rsidRPr="00983371">
        <w:rPr>
          <w:vertAlign w:val="subscript"/>
        </w:rPr>
        <w:t>=1,…,k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proofErr w:type="spellStart"/>
      <w:r w:rsidRPr="002066B4">
        <w:rPr>
          <w:vertAlign w:val="subscript"/>
        </w:rPr>
        <w:t>i</w:t>
      </w:r>
      <w:proofErr w:type="spellEnd"/>
      <w:r w:rsidRPr="002066B4">
        <w:rPr>
          <w:vertAlign w:val="subscript"/>
        </w:rPr>
        <w:t>=1,…,k</w:t>
      </w:r>
      <w:r>
        <w:rPr>
          <w:rFonts w:hint="eastAsia"/>
        </w:rPr>
        <w:t>组成，使得对于</w:t>
      </w:r>
      <w:r>
        <w:rPr>
          <w:rFonts w:hint="eastAsia"/>
        </w:rPr>
        <w:t>1</w:t>
      </w:r>
      <w:r w:rsidR="00B779E5">
        <w:rPr>
          <w:rFonts w:hint="eastAsia"/>
        </w:rPr>
        <w:t>≤</w:t>
      </w:r>
      <w:proofErr w:type="spellStart"/>
      <w:r w:rsidRPr="00B779E5">
        <w:rPr>
          <w:rFonts w:hint="eastAsia"/>
          <w:i/>
        </w:rPr>
        <w:t>i</w:t>
      </w:r>
      <w:proofErr w:type="spellEnd"/>
      <w:r w:rsidR="00B779E5">
        <w:rPr>
          <w:rFonts w:hint="eastAsia"/>
        </w:rPr>
        <w:t>≤</w:t>
      </w:r>
      <w:r w:rsidRPr="00B779E5">
        <w:rPr>
          <w:rFonts w:hint="eastAsia"/>
          <w:i/>
        </w:rPr>
        <w:t>k</w:t>
      </w:r>
      <w:r>
        <w:rPr>
          <w:rFonts w:hint="eastAsia"/>
        </w:rPr>
        <w:t>，且</w:t>
      </w:r>
      <w:proofErr w:type="spellStart"/>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proofErr w:type="spellEnd"/>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t>个</w:t>
      </w:r>
      <w:r w:rsidR="0044745D">
        <w:rPr>
          <w:rFonts w:hint="eastAsia"/>
        </w:rPr>
        <w:t>至高</w:t>
      </w:r>
      <w:r w:rsidR="000A3102">
        <w:rPr>
          <w:rFonts w:hint="eastAsia"/>
        </w:rPr>
        <w:t>点</w:t>
      </w:r>
      <w:r>
        <w:rPr>
          <w:rFonts w:hint="eastAsia"/>
        </w:rPr>
        <w:t>。</w:t>
      </w:r>
    </w:p>
    <w:p w14:paraId="04B807F7" w14:textId="090A6AD8"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proofErr w:type="spellStart"/>
      <w:r w:rsidRPr="00570F51">
        <w:rPr>
          <w:i/>
        </w:rPr>
        <w:t>A</w:t>
      </w:r>
      <w:r w:rsidRPr="00570F51">
        <w:rPr>
          <w:i/>
          <w:vertAlign w:val="subscript"/>
        </w:rPr>
        <w:t>i</w:t>
      </w:r>
      <w:r w:rsidRPr="00570F51">
        <w:rPr>
          <w:i/>
        </w:rPr>
        <w:t>,B</w:t>
      </w:r>
      <w:r w:rsidRPr="00570F51">
        <w:rPr>
          <w:i/>
          <w:vertAlign w:val="subscript"/>
        </w:rPr>
        <w:t>i</w:t>
      </w:r>
      <w:proofErr w:type="spellEnd"/>
      <w:r>
        <w:t>)}</w:t>
      </w:r>
      <w:r>
        <w:rPr>
          <w:rFonts w:hint="eastAsia"/>
        </w:rPr>
        <w:t>的花费</w:t>
      </w:r>
      <w:r>
        <w:rPr>
          <w:rFonts w:hint="eastAsia"/>
        </w:rPr>
        <w:t>(</w:t>
      </w:r>
      <w:r>
        <w:t>cost</w:t>
      </w:r>
      <w:r>
        <w:rPr>
          <w:rFonts w:hint="eastAsia"/>
        </w:rPr>
        <w:t>)</w:t>
      </w:r>
      <w:r w:rsidR="002849D8">
        <w:rPr>
          <w:rFonts w:hint="eastAsia"/>
        </w:rPr>
        <w:t>为：</w:t>
      </w:r>
    </w:p>
    <w:p w14:paraId="63E0D2C5" w14:textId="77777777" w:rsidR="00813E2A" w:rsidRDefault="00813E2A" w:rsidP="00020B20">
      <w:pPr>
        <w:ind w:firstLine="420"/>
      </w:pPr>
      <w:r>
        <w:object w:dxaOrig="2820" w:dyaOrig="440" w14:anchorId="3A51D24E">
          <v:shape id="_x0000_i1026" type="#_x0000_t75" style="width:141.75pt;height:21.75pt" o:ole="">
            <v:imagedata r:id="rId18" o:title=""/>
          </v:shape>
          <o:OLEObject Type="Embed" ProgID="Equation.DSMT4" ShapeID="_x0000_i1026" DrawAspect="Content" ObjectID="_1527433629" r:id="rId19"/>
        </w:object>
      </w:r>
    </w:p>
    <w:p w14:paraId="27E57DB4" w14:textId="649A12CF" w:rsidR="009015F3" w:rsidRDefault="009015F3" w:rsidP="00020B20">
      <w:pPr>
        <w:ind w:firstLine="420"/>
      </w:pPr>
      <w:r>
        <w:rPr>
          <w:rFonts w:hint="eastAsia"/>
        </w:rPr>
        <w:t>其中</w:t>
      </w:r>
      <w:proofErr w:type="spellStart"/>
      <w:r>
        <w:rPr>
          <w:rFonts w:hint="eastAsia"/>
        </w:rPr>
        <w:t>d</w:t>
      </w:r>
      <w:r>
        <w:t>ist</w:t>
      </w:r>
      <w:proofErr w:type="spellEnd"/>
      <w:r>
        <w:t>()</w:t>
      </w:r>
      <w:r>
        <w:rPr>
          <w:rFonts w:hint="eastAsia"/>
        </w:rPr>
        <w:t>为</w:t>
      </w:r>
      <w:proofErr w:type="spellStart"/>
      <w:r>
        <w:rPr>
          <w:rFonts w:hint="eastAsia"/>
        </w:rPr>
        <w:t>a,b</w:t>
      </w:r>
      <w:proofErr w:type="spellEnd"/>
      <w:r>
        <w:rPr>
          <w:rFonts w:hint="eastAsia"/>
        </w:rPr>
        <w:t>间的欧氏距离，</w:t>
      </w:r>
      <w:proofErr w:type="gramStart"/>
      <w:r>
        <w:rPr>
          <w:rFonts w:hint="eastAsia"/>
        </w:rPr>
        <w:t>则链</w:t>
      </w:r>
      <w:proofErr w:type="gramEnd"/>
      <w:r>
        <w:rPr>
          <w:rFonts w:hint="eastAsia"/>
        </w:rPr>
        <w:t>A</w:t>
      </w:r>
      <w:r>
        <w:rPr>
          <w:rFonts w:hint="eastAsia"/>
        </w:rPr>
        <w:t>和</w:t>
      </w:r>
      <w:r>
        <w:rPr>
          <w:rFonts w:hint="eastAsia"/>
        </w:rPr>
        <w:t>B</w:t>
      </w:r>
      <w:r>
        <w:rPr>
          <w:rFonts w:hint="eastAsia"/>
        </w:rPr>
        <w:t>间的离散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sidR="002849D8">
        <w:rPr>
          <w:rFonts w:hint="eastAsia"/>
        </w:rPr>
        <w:t>距离为</w:t>
      </w:r>
      <w:r w:rsidR="00270DFC">
        <w:rPr>
          <w:rFonts w:hint="eastAsia"/>
        </w:rPr>
        <w:t>：</w:t>
      </w:r>
    </w:p>
    <w:p w14:paraId="7798E856" w14:textId="1A39B075" w:rsidR="00FF400B" w:rsidRDefault="000862CF" w:rsidP="00FF400B">
      <w:pPr>
        <w:ind w:firstLine="420"/>
      </w:pPr>
      <w:r>
        <w:object w:dxaOrig="2460" w:dyaOrig="420" w14:anchorId="450C1BC5">
          <v:shape id="_x0000_i1027" type="#_x0000_t75" style="width:123pt;height:21pt" o:ole="">
            <v:imagedata r:id="rId20" o:title=""/>
          </v:shape>
          <o:OLEObject Type="Embed" ProgID="Equation.DSMT4" ShapeID="_x0000_i1027" DrawAspect="Content" ObjectID="_1527433630" r:id="rId21"/>
        </w:object>
      </w:r>
    </w:p>
    <w:p w14:paraId="72E32613" w14:textId="2094826D" w:rsidR="0022004B" w:rsidRDefault="00FF400B" w:rsidP="008A3880">
      <w:pPr>
        <w:pStyle w:val="2"/>
        <w:ind w:firstLineChars="0" w:firstLine="0"/>
      </w:pPr>
      <w:r>
        <w:t>2.2</w:t>
      </w:r>
      <w:r w:rsidR="0022004B">
        <w:t xml:space="preserve"> </w:t>
      </w:r>
      <w:r w:rsidR="002C5246">
        <w:rPr>
          <w:rFonts w:hint="eastAsia"/>
        </w:rPr>
        <w:t>出水温度</w:t>
      </w:r>
      <w:r w:rsidR="00270DFC">
        <w:rPr>
          <w:rFonts w:hint="eastAsia"/>
        </w:rPr>
        <w:t>曲线</w:t>
      </w:r>
      <w:r w:rsidR="002C5246">
        <w:rPr>
          <w:rFonts w:hint="eastAsia"/>
        </w:rPr>
        <w:t>与参考</w:t>
      </w:r>
      <w:r w:rsidR="00EA7EDF">
        <w:rPr>
          <w:rFonts w:hint="eastAsia"/>
        </w:rPr>
        <w:t>温度</w:t>
      </w:r>
      <w:r w:rsidR="002C5246">
        <w:rPr>
          <w:rFonts w:hint="eastAsia"/>
        </w:rPr>
        <w:t>曲线的</w:t>
      </w:r>
      <w:r w:rsidR="008A3880">
        <w:rPr>
          <w:rFonts w:hint="eastAsia"/>
        </w:rPr>
        <w:t>平移问题</w:t>
      </w:r>
    </w:p>
    <w:p w14:paraId="05887EAE" w14:textId="3BE28145" w:rsidR="002C5246" w:rsidRPr="00F50BB3" w:rsidRDefault="00270DFC" w:rsidP="002C5246">
      <w:pPr>
        <w:ind w:firstLine="420"/>
      </w:pPr>
      <w:r w:rsidRPr="00F50BB3">
        <w:rPr>
          <w:rFonts w:hint="eastAsia"/>
        </w:rPr>
        <w:t>出水温度曲线与参考</w:t>
      </w:r>
      <w:r w:rsidR="00EA7EDF">
        <w:rPr>
          <w:rFonts w:hint="eastAsia"/>
        </w:rPr>
        <w:t>温度</w:t>
      </w:r>
      <w:r w:rsidRPr="00F50BB3">
        <w:rPr>
          <w:rFonts w:hint="eastAsia"/>
        </w:rPr>
        <w:t>曲线</w:t>
      </w:r>
      <w:r w:rsidR="002C5246" w:rsidRPr="00F50BB3">
        <w:rPr>
          <w:rFonts w:hint="eastAsia"/>
        </w:rPr>
        <w:t>的平移</w:t>
      </w:r>
      <w:r w:rsidR="00660081">
        <w:rPr>
          <w:rFonts w:hint="eastAsia"/>
        </w:rPr>
        <w:t>表现为两者横纵坐标的差异，在供热系统中，横坐标的度量为时间，表现</w:t>
      </w:r>
      <w:r w:rsidR="002C5246" w:rsidRPr="00F50BB3">
        <w:rPr>
          <w:rFonts w:hint="eastAsia"/>
        </w:rPr>
        <w:t>为出水温度的延时问题，</w:t>
      </w:r>
      <w:r w:rsidRPr="00F50BB3">
        <w:rPr>
          <w:rFonts w:hint="eastAsia"/>
        </w:rPr>
        <w:t>锅炉系统</w:t>
      </w:r>
      <w:r w:rsidR="002C5246" w:rsidRPr="00F50BB3">
        <w:rPr>
          <w:rFonts w:hint="eastAsia"/>
        </w:rPr>
        <w:t>得到气象条件的反馈需要经过一定的时间延迟，此外根据预测也能使出水温度提前达到预定值；而纵坐标的度量为温度，</w:t>
      </w:r>
      <w:r w:rsidRPr="00F50BB3">
        <w:rPr>
          <w:rFonts w:hint="eastAsia"/>
        </w:rPr>
        <w:t>体现在两条曲线的温差问题，</w:t>
      </w:r>
      <w:r w:rsidR="00F45ECB" w:rsidRPr="00F50BB3">
        <w:rPr>
          <w:rFonts w:hint="eastAsia"/>
        </w:rPr>
        <w:t>具体为</w:t>
      </w:r>
      <w:r w:rsidRPr="00F50BB3">
        <w:rPr>
          <w:rFonts w:hint="eastAsia"/>
        </w:rPr>
        <w:t>锅炉系统是否能按需达到预定温度以及</w:t>
      </w:r>
      <w:r w:rsidR="00F45ECB" w:rsidRPr="00F50BB3">
        <w:rPr>
          <w:rFonts w:hint="eastAsia"/>
        </w:rPr>
        <w:t>在不需要较多热量时</w:t>
      </w:r>
      <w:r w:rsidR="002C5246" w:rsidRPr="00F50BB3">
        <w:rPr>
          <w:rFonts w:hint="eastAsia"/>
        </w:rPr>
        <w:t>降低负荷</w:t>
      </w:r>
      <w:r w:rsidR="00660081">
        <w:rPr>
          <w:rFonts w:hint="eastAsia"/>
        </w:rPr>
        <w:t>节约能源</w:t>
      </w:r>
      <w:r w:rsidR="002C5246" w:rsidRPr="00F50BB3">
        <w:rPr>
          <w:rFonts w:hint="eastAsia"/>
        </w:rPr>
        <w:t>。</w:t>
      </w:r>
    </w:p>
    <w:p w14:paraId="21F31516" w14:textId="057CA950" w:rsidR="008A3880" w:rsidRDefault="008A3880" w:rsidP="008A3880">
      <w:pPr>
        <w:pStyle w:val="3"/>
      </w:pPr>
      <w:r>
        <w:rPr>
          <w:rFonts w:hint="eastAsia"/>
        </w:rPr>
        <w:t>2.2.1</w:t>
      </w:r>
      <w:r>
        <w:rPr>
          <w:rFonts w:hint="eastAsia"/>
        </w:rPr>
        <w:t>延时</w:t>
      </w:r>
    </w:p>
    <w:p w14:paraId="6B7EA2C0" w14:textId="58224E97" w:rsidR="00793CFA" w:rsidRDefault="00C90BFA" w:rsidP="00793CFA">
      <w:pPr>
        <w:ind w:firstLine="420"/>
      </w:pPr>
      <w:r>
        <w:rPr>
          <w:rFonts w:hint="eastAsia"/>
        </w:rPr>
        <w:t>延时定义为</w:t>
      </w:r>
      <w:r w:rsidR="00A87992">
        <w:rPr>
          <w:rFonts w:hint="eastAsia"/>
        </w:rPr>
        <w:t>两条曲线的</w:t>
      </w:r>
      <w:r>
        <w:rPr>
          <w:rFonts w:hint="eastAsia"/>
        </w:rPr>
        <w:t>n</w:t>
      </w:r>
      <w:proofErr w:type="gramStart"/>
      <w:r>
        <w:rPr>
          <w:rFonts w:hint="eastAsia"/>
        </w:rPr>
        <w:t>个</w:t>
      </w:r>
      <w:proofErr w:type="gramEnd"/>
      <w:r w:rsidR="00247AA5">
        <w:rPr>
          <w:rFonts w:hint="eastAsia"/>
        </w:rPr>
        <w:t>同一维度上</w:t>
      </w:r>
      <w:r>
        <w:rPr>
          <w:rFonts w:hint="eastAsia"/>
        </w:rPr>
        <w:t>特征点</w:t>
      </w:r>
      <w:r w:rsidR="00543B88">
        <w:rPr>
          <w:rFonts w:hint="eastAsia"/>
        </w:rPr>
        <w:t>间</w:t>
      </w:r>
      <w:r>
        <w:rPr>
          <w:rFonts w:hint="eastAsia"/>
        </w:rPr>
        <w:t>的</w:t>
      </w:r>
      <w:r w:rsidRPr="00270404">
        <w:rPr>
          <w:rFonts w:hint="eastAsia"/>
        </w:rPr>
        <w:t>时间差</w:t>
      </w:r>
      <w:r w:rsidR="00543B88" w:rsidRPr="00270404">
        <w:rPr>
          <w:rFonts w:hint="eastAsia"/>
        </w:rPr>
        <w:t>均值</w:t>
      </w:r>
      <w:r w:rsidR="00987F03">
        <w:rPr>
          <w:rFonts w:hint="eastAsia"/>
        </w:rPr>
        <w:t>。</w:t>
      </w:r>
      <w:proofErr w:type="gramStart"/>
      <w:r w:rsidR="00987F03">
        <w:rPr>
          <w:rFonts w:hint="eastAsia"/>
        </w:rPr>
        <w:t>而特征</w:t>
      </w:r>
      <w:proofErr w:type="gramEnd"/>
      <w:r w:rsidR="00987F03">
        <w:rPr>
          <w:rFonts w:hint="eastAsia"/>
        </w:rPr>
        <w:t>点的确定</w:t>
      </w:r>
      <w:r w:rsidR="00543B88">
        <w:rPr>
          <w:rFonts w:hint="eastAsia"/>
        </w:rPr>
        <w:t>会对度量结果产生较大影响，考虑到供热锅炉数据的特点，</w:t>
      </w:r>
      <w:r w:rsidR="00247AA5">
        <w:rPr>
          <w:rFonts w:hint="eastAsia"/>
        </w:rPr>
        <w:t>在同一维度上</w:t>
      </w:r>
      <w:r w:rsidR="00247AA5" w:rsidRPr="00270404">
        <w:rPr>
          <w:rFonts w:hint="eastAsia"/>
        </w:rPr>
        <w:t>很难找到成对的特征点</w:t>
      </w:r>
      <w:r w:rsidR="00545D8E" w:rsidRPr="00545D8E">
        <w:rPr>
          <w:rFonts w:hint="eastAsia"/>
          <w:vertAlign w:val="superscript"/>
        </w:rPr>
        <w:t>[</w:t>
      </w:r>
      <w:r w:rsidR="00545D8E" w:rsidRPr="00545D8E">
        <w:rPr>
          <w:vertAlign w:val="superscript"/>
        </w:rPr>
        <w:t>14</w:t>
      </w:r>
      <w:r w:rsidR="00545D8E" w:rsidRPr="00545D8E">
        <w:rPr>
          <w:rFonts w:hint="eastAsia"/>
          <w:vertAlign w:val="superscript"/>
        </w:rPr>
        <w:t>]</w:t>
      </w:r>
      <w:r w:rsidR="00E15961">
        <w:rPr>
          <w:rFonts w:hint="eastAsia"/>
        </w:rPr>
        <w:t>。</w:t>
      </w:r>
      <w:r w:rsidR="00192AEC">
        <w:rPr>
          <w:rFonts w:hint="eastAsia"/>
        </w:rPr>
        <w:t>这里将两条曲线的峰值点作为我们的特征点对，</w:t>
      </w:r>
      <w:r w:rsidR="00EE6900">
        <w:rPr>
          <w:rFonts w:hint="eastAsia"/>
        </w:rPr>
        <w:t>分别计算出两条曲线的</w:t>
      </w:r>
      <w:r w:rsidR="003E4C57">
        <w:rPr>
          <w:rFonts w:hint="eastAsia"/>
        </w:rPr>
        <w:t>最</w:t>
      </w:r>
      <w:r w:rsidR="00E15961">
        <w:rPr>
          <w:rFonts w:hint="eastAsia"/>
        </w:rPr>
        <w:t>大值</w:t>
      </w:r>
      <w:r w:rsidR="00EE6900">
        <w:rPr>
          <w:rFonts w:hint="eastAsia"/>
        </w:rPr>
        <w:t>，取其</w:t>
      </w:r>
      <w:r w:rsidR="00EE6900" w:rsidRPr="00270404">
        <w:rPr>
          <w:rFonts w:hint="eastAsia"/>
        </w:rPr>
        <w:t>时间的差值作为延时</w:t>
      </w:r>
      <w:r w:rsidR="00EE6900">
        <w:rPr>
          <w:rFonts w:hint="eastAsia"/>
        </w:rPr>
        <w:t>，然后计算</w:t>
      </w:r>
      <w:r w:rsidR="00E15961">
        <w:rPr>
          <w:rFonts w:hint="eastAsia"/>
        </w:rPr>
        <w:t>次大值</w:t>
      </w:r>
      <w:r w:rsidR="00EE6900">
        <w:rPr>
          <w:rFonts w:hint="eastAsia"/>
        </w:rPr>
        <w:t>的延时，依次计算出一段时间内的延时</w:t>
      </w:r>
      <w:r w:rsidR="00B30CC5">
        <w:rPr>
          <w:rFonts w:hint="eastAsia"/>
        </w:rPr>
        <w:t>集合</w:t>
      </w:r>
      <w:r w:rsidR="00EE6900">
        <w:rPr>
          <w:rFonts w:hint="eastAsia"/>
        </w:rPr>
        <w:t>，最后将这些延时的均值作为延时度量</w:t>
      </w:r>
      <w:r w:rsidR="00793CFA">
        <w:rPr>
          <w:rFonts w:hint="eastAsia"/>
        </w:rPr>
        <w:t>：</w:t>
      </w:r>
    </w:p>
    <w:p w14:paraId="74369AA1" w14:textId="1A1FAB80" w:rsidR="005C1548" w:rsidRDefault="00B91CB9" w:rsidP="000F2CB2">
      <w:pPr>
        <w:ind w:firstLine="420"/>
        <w:jc w:val="center"/>
      </w:pPr>
      <w:r>
        <w:object w:dxaOrig="2720" w:dyaOrig="859" w14:anchorId="2A2962F8">
          <v:shape id="_x0000_i1028" type="#_x0000_t75" style="width:144.75pt;height:45pt" o:ole="">
            <v:imagedata r:id="rId22" o:title=""/>
          </v:shape>
          <o:OLEObject Type="Embed" ProgID="Equation.DSMT4" ShapeID="_x0000_i1028" DrawAspect="Content" ObjectID="_1527433631" r:id="rId23"/>
        </w:object>
      </w:r>
    </w:p>
    <w:p w14:paraId="55AEDA56" w14:textId="2B1880C6" w:rsidR="0022004B" w:rsidRPr="002C3A1D" w:rsidRDefault="00293A5B" w:rsidP="00793CFA">
      <w:pPr>
        <w:ind w:firstLine="420"/>
      </w:pPr>
      <w:r>
        <w:rPr>
          <w:rFonts w:hint="eastAsia"/>
        </w:rPr>
        <w:t>式中</w:t>
      </w:r>
      <w:proofErr w:type="spellStart"/>
      <w:r>
        <w:t>i</w:t>
      </w:r>
      <w:proofErr w:type="spellEnd"/>
      <w:r>
        <w:rPr>
          <w:rFonts w:hint="eastAsia"/>
        </w:rPr>
        <w:t>为</w:t>
      </w:r>
      <w:r w:rsidR="00E23150">
        <w:rPr>
          <w:rFonts w:hint="eastAsia"/>
        </w:rPr>
        <w:t>特征点的个数</w:t>
      </w:r>
      <w:r>
        <w:rPr>
          <w:rFonts w:hint="eastAsia"/>
        </w:rPr>
        <w:t>，</w:t>
      </w:r>
      <w:r w:rsidR="00530003">
        <w:t>A</w:t>
      </w:r>
      <w:r>
        <w:rPr>
          <w:rFonts w:hint="eastAsia"/>
        </w:rPr>
        <w:t>为</w:t>
      </w:r>
      <w:r w:rsidR="00477724">
        <w:rPr>
          <w:rFonts w:hint="eastAsia"/>
        </w:rPr>
        <w:t>参考温度</w:t>
      </w:r>
      <w:r>
        <w:rPr>
          <w:rFonts w:hint="eastAsia"/>
        </w:rPr>
        <w:t>，</w:t>
      </w:r>
      <w:r w:rsidR="00530003">
        <w:t>B</w:t>
      </w:r>
      <w:r>
        <w:rPr>
          <w:rFonts w:hint="eastAsia"/>
        </w:rPr>
        <w:t>为</w:t>
      </w:r>
      <w:r w:rsidR="00477724">
        <w:rPr>
          <w:rFonts w:hint="eastAsia"/>
        </w:rPr>
        <w:t>出水</w:t>
      </w:r>
      <w:r w:rsidR="00EA7EDF">
        <w:rPr>
          <w:rFonts w:hint="eastAsia"/>
        </w:rPr>
        <w:t>温度</w:t>
      </w:r>
      <w:r w:rsidR="002C3A1D">
        <w:rPr>
          <w:rFonts w:hint="eastAsia"/>
        </w:rPr>
        <w:t>，则</w:t>
      </w:r>
      <w:r w:rsidR="00A3103B">
        <w:object w:dxaOrig="499" w:dyaOrig="380" w14:anchorId="68EF8B75">
          <v:shape id="_x0000_i1029" type="#_x0000_t75" style="width:24.75pt;height:18.75pt" o:ole="">
            <v:imagedata r:id="rId24" o:title=""/>
          </v:shape>
          <o:OLEObject Type="Embed" ProgID="Equation.DSMT4" ShapeID="_x0000_i1029" DrawAspect="Content" ObjectID="_1527433632" r:id="rId25"/>
        </w:object>
      </w:r>
      <w:r w:rsidR="002C3A1D">
        <w:rPr>
          <w:rFonts w:hint="eastAsia"/>
        </w:rPr>
        <w:t>为参考</w:t>
      </w:r>
      <w:r w:rsidR="00EA7EDF">
        <w:rPr>
          <w:rFonts w:hint="eastAsia"/>
        </w:rPr>
        <w:t>温度</w:t>
      </w:r>
      <w:r w:rsidR="002C3A1D">
        <w:rPr>
          <w:rFonts w:hint="eastAsia"/>
        </w:rPr>
        <w:t>曲线在第</w:t>
      </w:r>
      <w:proofErr w:type="spellStart"/>
      <w:r w:rsidR="002C3A1D">
        <w:rPr>
          <w:rFonts w:hint="eastAsia"/>
        </w:rPr>
        <w:t>i</w:t>
      </w:r>
      <w:proofErr w:type="spellEnd"/>
      <w:r w:rsidR="00A3103B">
        <w:rPr>
          <w:rFonts w:hint="eastAsia"/>
        </w:rPr>
        <w:t>大值的时间</w:t>
      </w:r>
      <w:r w:rsidR="002C3A1D">
        <w:rPr>
          <w:rFonts w:hint="eastAsia"/>
        </w:rPr>
        <w:t>。</w:t>
      </w:r>
    </w:p>
    <w:p w14:paraId="4CAC5C85" w14:textId="447E1D63" w:rsidR="0022004B" w:rsidRDefault="00FF400B" w:rsidP="005E3E47">
      <w:pPr>
        <w:pStyle w:val="3"/>
      </w:pPr>
      <w:r>
        <w:lastRenderedPageBreak/>
        <w:t>2.</w:t>
      </w:r>
      <w:r w:rsidR="008A3880">
        <w:t>2.2</w:t>
      </w:r>
      <w:r w:rsidR="0022004B">
        <w:rPr>
          <w:rFonts w:hint="eastAsia"/>
        </w:rPr>
        <w:t xml:space="preserve"> </w:t>
      </w:r>
      <w:r w:rsidR="005E3E47">
        <w:rPr>
          <w:rFonts w:hint="eastAsia"/>
        </w:rPr>
        <w:t>温差</w:t>
      </w:r>
    </w:p>
    <w:p w14:paraId="266A5A0F" w14:textId="261BFA4E" w:rsidR="0022004B" w:rsidRDefault="00A463CA" w:rsidP="00793CFA">
      <w:pPr>
        <w:ind w:firstLine="420"/>
      </w:pPr>
      <w:r>
        <w:rPr>
          <w:rFonts w:hint="eastAsia"/>
        </w:rPr>
        <w:t>温差</w:t>
      </w:r>
      <w:r w:rsidR="001D69F4">
        <w:rPr>
          <w:rFonts w:hint="eastAsia"/>
        </w:rPr>
        <w:t>主要表现在</w:t>
      </w:r>
      <w:r w:rsidR="00E27EFD">
        <w:rPr>
          <w:rFonts w:hint="eastAsia"/>
        </w:rPr>
        <w:t>参考目标</w:t>
      </w:r>
      <w:r w:rsidR="001D69F4">
        <w:rPr>
          <w:rFonts w:hint="eastAsia"/>
        </w:rPr>
        <w:t>温度较高时是否</w:t>
      </w:r>
      <w:r w:rsidR="002A3DF6">
        <w:rPr>
          <w:rFonts w:hint="eastAsia"/>
        </w:rPr>
        <w:t>能满足采暖需求，温度较低时是否发生能源浪费</w:t>
      </w:r>
      <w:r w:rsidR="001D69F4">
        <w:rPr>
          <w:rFonts w:hint="eastAsia"/>
        </w:rPr>
        <w:t>。这里将分两方面考虑，曲线的</w:t>
      </w:r>
      <w:proofErr w:type="gramStart"/>
      <w:r w:rsidR="003E4C57">
        <w:rPr>
          <w:rFonts w:hint="eastAsia"/>
        </w:rPr>
        <w:t>最</w:t>
      </w:r>
      <w:r w:rsidR="001D69F4">
        <w:rPr>
          <w:rFonts w:hint="eastAsia"/>
        </w:rPr>
        <w:t>大值差和</w:t>
      </w:r>
      <w:proofErr w:type="gramEnd"/>
      <w:r w:rsidR="003E4C57">
        <w:rPr>
          <w:rFonts w:hint="eastAsia"/>
        </w:rPr>
        <w:t>最</w:t>
      </w:r>
      <w:r w:rsidR="001D69F4">
        <w:rPr>
          <w:rFonts w:hint="eastAsia"/>
        </w:rPr>
        <w:t>小值差。</w:t>
      </w:r>
    </w:p>
    <w:p w14:paraId="5F034C74" w14:textId="30033308" w:rsidR="001D69F4" w:rsidRDefault="00192AEC" w:rsidP="00793CFA">
      <w:pPr>
        <w:ind w:firstLine="420"/>
      </w:pPr>
      <w:r>
        <w:rPr>
          <w:rFonts w:hint="eastAsia"/>
        </w:rPr>
        <w:t>两条曲线</w:t>
      </w:r>
      <w:r w:rsidR="003E4C57">
        <w:rPr>
          <w:rFonts w:hint="eastAsia"/>
        </w:rPr>
        <w:t>最</w:t>
      </w:r>
      <w:r>
        <w:rPr>
          <w:rFonts w:hint="eastAsia"/>
        </w:rPr>
        <w:t>大值处的温差，能够判断供热效果，出水温度是否能按需达到采暖需求，为供热用户提供足够的热量。</w:t>
      </w:r>
      <w:r w:rsidR="00A463CA">
        <w:rPr>
          <w:rFonts w:hint="eastAsia"/>
        </w:rPr>
        <w:t>参考</w:t>
      </w:r>
      <w:r w:rsidR="00EA7EDF">
        <w:rPr>
          <w:rFonts w:hint="eastAsia"/>
        </w:rPr>
        <w:t>温度</w:t>
      </w:r>
      <w:r w:rsidR="00A463CA">
        <w:rPr>
          <w:rFonts w:hint="eastAsia"/>
        </w:rPr>
        <w:t>较高时通常意味着用户在家或者气象条件</w:t>
      </w:r>
      <w:r w:rsidR="00432806">
        <w:rPr>
          <w:rFonts w:hint="eastAsia"/>
        </w:rPr>
        <w:t>不能提供较多自然热量，所以需要锅炉系统高负荷运转提供充足热量，也可以一定程度上减少客诉。</w:t>
      </w:r>
    </w:p>
    <w:p w14:paraId="33BE6F03" w14:textId="20CFCCA7" w:rsidR="001D69F4" w:rsidRDefault="00192AEC" w:rsidP="00793CFA">
      <w:pPr>
        <w:ind w:firstLine="420"/>
      </w:pPr>
      <w:r>
        <w:rPr>
          <w:rFonts w:hint="eastAsia"/>
        </w:rPr>
        <w:t>两条曲线</w:t>
      </w:r>
      <w:r w:rsidR="003E4C57">
        <w:rPr>
          <w:rFonts w:hint="eastAsia"/>
        </w:rPr>
        <w:t>最</w:t>
      </w:r>
      <w:r>
        <w:rPr>
          <w:rFonts w:hint="eastAsia"/>
        </w:rPr>
        <w:t>小值处的温差，能够判断供热锅炉系统是否节约能源。参考温度较低时通常意味着，用户家中无人，或者室外温度等气象条件能提供较多自然热量</w:t>
      </w:r>
      <w:r w:rsidR="00442DE6">
        <w:rPr>
          <w:rFonts w:hint="eastAsia"/>
        </w:rPr>
        <w:t>，故</w:t>
      </w:r>
      <w:r>
        <w:rPr>
          <w:rFonts w:hint="eastAsia"/>
        </w:rPr>
        <w:t>锅炉</w:t>
      </w:r>
      <w:r w:rsidR="00442DE6">
        <w:rPr>
          <w:rFonts w:hint="eastAsia"/>
        </w:rPr>
        <w:t>系统</w:t>
      </w:r>
      <w:r>
        <w:rPr>
          <w:rFonts w:hint="eastAsia"/>
        </w:rPr>
        <w:t>需要降低运行负荷减少热量，</w:t>
      </w:r>
      <w:r w:rsidR="00650CC8">
        <w:rPr>
          <w:rFonts w:hint="eastAsia"/>
        </w:rPr>
        <w:t>节约能源降低运行成本。</w:t>
      </w:r>
    </w:p>
    <w:p w14:paraId="4AC3C383" w14:textId="241280FD" w:rsidR="00DC47CC" w:rsidRDefault="00DC47CC" w:rsidP="00793CFA">
      <w:pPr>
        <w:ind w:firstLine="420"/>
      </w:pPr>
      <w:r>
        <w:rPr>
          <w:rFonts w:hint="eastAsia"/>
        </w:rPr>
        <w:t>综合上述两个方面将两条曲线的温差定义如下：</w:t>
      </w:r>
    </w:p>
    <w:p w14:paraId="530985CA" w14:textId="71133C72" w:rsidR="001D69F4" w:rsidRDefault="003E4C57" w:rsidP="000F2CB2">
      <w:pPr>
        <w:ind w:firstLineChars="0" w:firstLine="0"/>
        <w:jc w:val="center"/>
      </w:pPr>
      <w:r>
        <w:object w:dxaOrig="3800" w:dyaOrig="859" w14:anchorId="5C2BAA32">
          <v:shape id="_x0000_i1030" type="#_x0000_t75" style="width:192pt;height:43.5pt" o:ole="">
            <v:imagedata r:id="rId26" o:title=""/>
          </v:shape>
          <o:OLEObject Type="Embed" ProgID="Equation.DSMT4" ShapeID="_x0000_i1030" DrawAspect="Content" ObjectID="_1527433633" r:id="rId27"/>
        </w:object>
      </w:r>
    </w:p>
    <w:p w14:paraId="3D7E5D98" w14:textId="1FF2F8D9" w:rsidR="001E1B6A" w:rsidRDefault="00483235" w:rsidP="001E1B6A">
      <w:pPr>
        <w:ind w:firstLine="420"/>
      </w:pPr>
      <w:r>
        <w:rPr>
          <w:rFonts w:hint="eastAsia"/>
        </w:rPr>
        <w:t>式中</w:t>
      </w:r>
      <w:r w:rsidR="005A139A">
        <w:rPr>
          <w:rFonts w:hint="eastAsia"/>
        </w:rPr>
        <w:t>n</w:t>
      </w:r>
      <w:r>
        <w:rPr>
          <w:rFonts w:hint="eastAsia"/>
        </w:rPr>
        <w:t>为</w:t>
      </w:r>
      <w:r w:rsidR="001E1B6A">
        <w:rPr>
          <w:rFonts w:hint="eastAsia"/>
        </w:rPr>
        <w:t>特征点的个数</w:t>
      </w:r>
      <w:r>
        <w:rPr>
          <w:rFonts w:hint="eastAsia"/>
        </w:rPr>
        <w:t>，</w:t>
      </w:r>
      <w:r w:rsidR="00530003">
        <w:t>A</w:t>
      </w:r>
      <w:r>
        <w:rPr>
          <w:rFonts w:hint="eastAsia"/>
        </w:rPr>
        <w:t>为</w:t>
      </w:r>
      <w:r w:rsidR="00A3103B">
        <w:rPr>
          <w:rFonts w:hint="eastAsia"/>
        </w:rPr>
        <w:t>参考</w:t>
      </w:r>
      <w:r w:rsidR="00F10123">
        <w:rPr>
          <w:rFonts w:hint="eastAsia"/>
        </w:rPr>
        <w:t>温度</w:t>
      </w:r>
      <w:r>
        <w:rPr>
          <w:rFonts w:hint="eastAsia"/>
        </w:rPr>
        <w:t>，</w:t>
      </w:r>
      <w:r w:rsidR="00530003">
        <w:t>B</w:t>
      </w:r>
      <w:r>
        <w:rPr>
          <w:rFonts w:hint="eastAsia"/>
        </w:rPr>
        <w:t>为</w:t>
      </w:r>
      <w:r w:rsidR="00A3103B">
        <w:rPr>
          <w:rFonts w:hint="eastAsia"/>
        </w:rPr>
        <w:t>出水</w:t>
      </w:r>
      <w:r w:rsidR="00EA7EDF">
        <w:rPr>
          <w:rFonts w:hint="eastAsia"/>
        </w:rPr>
        <w:t>温度</w:t>
      </w:r>
      <w:r w:rsidR="00391A8C">
        <w:rPr>
          <w:rFonts w:hint="eastAsia"/>
        </w:rPr>
        <w:t>，</w:t>
      </w:r>
      <w:r w:rsidR="00A3103B">
        <w:object w:dxaOrig="460" w:dyaOrig="380" w14:anchorId="3AE7BC85">
          <v:shape id="_x0000_i1031" type="#_x0000_t75" style="width:18.75pt;height:15pt" o:ole="">
            <v:imagedata r:id="rId28" o:title=""/>
          </v:shape>
          <o:OLEObject Type="Embed" ProgID="Equation.DSMT4" ShapeID="_x0000_i1031" DrawAspect="Content" ObjectID="_1527433634" r:id="rId29"/>
        </w:object>
      </w:r>
      <w:r w:rsidR="002C3A1D">
        <w:rPr>
          <w:rFonts w:hint="eastAsia"/>
        </w:rPr>
        <w:t>为</w:t>
      </w:r>
      <w:r w:rsidR="00A3103B">
        <w:rPr>
          <w:rFonts w:hint="eastAsia"/>
        </w:rPr>
        <w:t>参考</w:t>
      </w:r>
      <w:r w:rsidR="00EA7EDF">
        <w:rPr>
          <w:rFonts w:hint="eastAsia"/>
        </w:rPr>
        <w:t>温度</w:t>
      </w:r>
      <w:r w:rsidR="002C3A1D">
        <w:rPr>
          <w:rFonts w:hint="eastAsia"/>
        </w:rPr>
        <w:t>曲线在第</w:t>
      </w:r>
      <w:proofErr w:type="spellStart"/>
      <w:r w:rsidR="002C3A1D">
        <w:rPr>
          <w:rFonts w:hint="eastAsia"/>
        </w:rPr>
        <w:t>i</w:t>
      </w:r>
      <w:proofErr w:type="spellEnd"/>
      <w:proofErr w:type="gramStart"/>
      <w:r w:rsidR="00A3103B">
        <w:rPr>
          <w:rFonts w:hint="eastAsia"/>
        </w:rPr>
        <w:t>个</w:t>
      </w:r>
      <w:proofErr w:type="gramEnd"/>
      <w:r w:rsidR="00A3103B">
        <w:rPr>
          <w:rFonts w:hint="eastAsia"/>
        </w:rPr>
        <w:t>最小</w:t>
      </w:r>
      <w:r w:rsidR="002C3A1D">
        <w:rPr>
          <w:rFonts w:hint="eastAsia"/>
        </w:rPr>
        <w:t>值点的温度。</w:t>
      </w:r>
    </w:p>
    <w:p w14:paraId="35F9BF63" w14:textId="00E50DDB" w:rsidR="002C5246" w:rsidRDefault="0096030B" w:rsidP="0004336A">
      <w:pPr>
        <w:pStyle w:val="2"/>
        <w:ind w:firstLineChars="0" w:firstLine="0"/>
      </w:pPr>
      <w:r>
        <w:rPr>
          <w:rFonts w:hint="eastAsia"/>
        </w:rPr>
        <w:t>2.3</w:t>
      </w:r>
      <w:r w:rsidR="002C5246">
        <w:t xml:space="preserve"> </w:t>
      </w:r>
      <w:r w:rsidR="002C5246">
        <w:rPr>
          <w:rFonts w:hint="eastAsia"/>
        </w:rPr>
        <w:t>出水温度曲线与参考</w:t>
      </w:r>
      <w:r w:rsidR="00EA7EDF">
        <w:rPr>
          <w:rFonts w:hint="eastAsia"/>
        </w:rPr>
        <w:t>温度</w:t>
      </w:r>
      <w:r w:rsidR="002C5246">
        <w:rPr>
          <w:rFonts w:hint="eastAsia"/>
        </w:rPr>
        <w:t>曲线的伸缩问题</w:t>
      </w:r>
    </w:p>
    <w:p w14:paraId="6E3EDBDD" w14:textId="58436358" w:rsidR="00B048ED" w:rsidRPr="00F50BB3" w:rsidRDefault="00CC78E1" w:rsidP="005C0C52">
      <w:pPr>
        <w:ind w:firstLine="420"/>
      </w:pPr>
      <w:r w:rsidRPr="00F50BB3">
        <w:rPr>
          <w:rFonts w:hint="eastAsia"/>
        </w:rPr>
        <w:t>出水温度曲线与参考</w:t>
      </w:r>
      <w:r w:rsidR="00EA7EDF">
        <w:rPr>
          <w:rFonts w:hint="eastAsia"/>
        </w:rPr>
        <w:t>温度</w:t>
      </w:r>
      <w:r w:rsidRPr="00F50BB3">
        <w:rPr>
          <w:rFonts w:hint="eastAsia"/>
        </w:rPr>
        <w:t>曲线的伸缩问题，在其横坐标上表现为</w:t>
      </w:r>
      <w:r w:rsidR="00113FC6">
        <w:rPr>
          <w:rFonts w:hint="eastAsia"/>
        </w:rPr>
        <w:t>在时间上</w:t>
      </w:r>
      <w:r w:rsidR="00B048ED" w:rsidRPr="00F50BB3">
        <w:rPr>
          <w:rFonts w:hint="eastAsia"/>
        </w:rPr>
        <w:t>是否按统一节奏对锅炉系统进行调控，对</w:t>
      </w:r>
      <w:r w:rsidR="00113FC6">
        <w:rPr>
          <w:rFonts w:hint="eastAsia"/>
        </w:rPr>
        <w:t>外界条件</w:t>
      </w:r>
      <w:r w:rsidR="00B048ED" w:rsidRPr="00F50BB3">
        <w:rPr>
          <w:rFonts w:hint="eastAsia"/>
        </w:rPr>
        <w:t>的变化是否做出时间一致的操作；在其纵坐标上表现为锅炉系统对温度控制的灵敏度，在高低温转换时可以及时达到预期温度</w:t>
      </w:r>
      <w:r w:rsidRPr="00F50BB3">
        <w:rPr>
          <w:rFonts w:hint="eastAsia"/>
        </w:rPr>
        <w:t>。</w:t>
      </w:r>
    </w:p>
    <w:p w14:paraId="179DD67F" w14:textId="50ADDD45" w:rsidR="00CC78E1" w:rsidRPr="00F50BB3" w:rsidRDefault="00CC78E1" w:rsidP="005C0C52">
      <w:pPr>
        <w:ind w:firstLine="420"/>
      </w:pPr>
      <w:r w:rsidRPr="00F50BB3">
        <w:rPr>
          <w:rFonts w:hint="eastAsia"/>
        </w:rPr>
        <w:t>借助</w:t>
      </w:r>
      <w:r w:rsidR="006F1571" w:rsidRPr="00F50BB3">
        <w:rPr>
          <w:rFonts w:hint="eastAsia"/>
        </w:rPr>
        <w:t>离差标准化</w:t>
      </w:r>
      <w:r w:rsidRPr="00F50BB3">
        <w:rPr>
          <w:rFonts w:hint="eastAsia"/>
        </w:rPr>
        <w:t>的思想，</w:t>
      </w:r>
      <w:r w:rsidR="003E4C57">
        <w:rPr>
          <w:rFonts w:hint="eastAsia"/>
        </w:rPr>
        <w:t>最</w:t>
      </w:r>
      <w:r w:rsidR="002432B6" w:rsidRPr="00F50BB3">
        <w:rPr>
          <w:rFonts w:hint="eastAsia"/>
        </w:rPr>
        <w:t>差可以完整的表现整体的数据跨度</w:t>
      </w:r>
      <w:r w:rsidR="00D442DA" w:rsidRPr="00D442DA">
        <w:rPr>
          <w:rFonts w:hint="eastAsia"/>
          <w:vertAlign w:val="superscript"/>
        </w:rPr>
        <w:t>[</w:t>
      </w:r>
      <w:r w:rsidR="00545D8E">
        <w:rPr>
          <w:vertAlign w:val="superscript"/>
        </w:rPr>
        <w:t>15</w:t>
      </w:r>
      <w:r w:rsidR="00D442DA" w:rsidRPr="00D442DA">
        <w:rPr>
          <w:rFonts w:hint="eastAsia"/>
          <w:vertAlign w:val="superscript"/>
        </w:rPr>
        <w:t>]</w:t>
      </w:r>
      <w:r w:rsidR="002432B6" w:rsidRPr="00F50BB3">
        <w:rPr>
          <w:rFonts w:hint="eastAsia"/>
        </w:rPr>
        <w:t>，</w:t>
      </w:r>
      <w:r w:rsidRPr="00F50BB3">
        <w:rPr>
          <w:rFonts w:hint="eastAsia"/>
        </w:rPr>
        <w:t>将横纵坐标的</w:t>
      </w:r>
      <w:r w:rsidR="003E4C57">
        <w:rPr>
          <w:rFonts w:hint="eastAsia"/>
        </w:rPr>
        <w:t>最</w:t>
      </w:r>
      <w:r w:rsidR="006F1571" w:rsidRPr="00F50BB3">
        <w:rPr>
          <w:rFonts w:hint="eastAsia"/>
        </w:rPr>
        <w:t>差比</w:t>
      </w:r>
      <w:r w:rsidR="00F170A2" w:rsidRPr="00F50BB3">
        <w:rPr>
          <w:rFonts w:hint="eastAsia"/>
        </w:rPr>
        <w:t>作</w:t>
      </w:r>
      <w:r w:rsidRPr="00F50BB3">
        <w:rPr>
          <w:rFonts w:hint="eastAsia"/>
        </w:rPr>
        <w:t>为两条曲线的伸缩比，</w:t>
      </w:r>
      <w:r w:rsidR="00B048ED" w:rsidRPr="00F50BB3">
        <w:rPr>
          <w:rFonts w:hint="eastAsia"/>
        </w:rPr>
        <w:t>能较好的反映数据整体</w:t>
      </w:r>
      <w:r w:rsidR="006F1571" w:rsidRPr="00F50BB3">
        <w:rPr>
          <w:rFonts w:hint="eastAsia"/>
        </w:rPr>
        <w:t>的特点</w:t>
      </w:r>
      <w:r w:rsidR="000F6F24" w:rsidRPr="00F50BB3">
        <w:rPr>
          <w:rFonts w:hint="eastAsia"/>
        </w:rPr>
        <w:t>，对其横向</w:t>
      </w:r>
      <w:r w:rsidR="0099270C">
        <w:rPr>
          <w:rFonts w:hint="eastAsia"/>
        </w:rPr>
        <w:t>和纵向</w:t>
      </w:r>
      <w:r w:rsidR="000F6F24" w:rsidRPr="00F50BB3">
        <w:rPr>
          <w:rFonts w:hint="eastAsia"/>
        </w:rPr>
        <w:t>伸缩比的计算方式如</w:t>
      </w:r>
      <w:r w:rsidR="0050458E" w:rsidRPr="00F50BB3">
        <w:rPr>
          <w:rFonts w:hint="eastAsia"/>
        </w:rPr>
        <w:t>式（</w:t>
      </w:r>
      <w:r w:rsidR="0050458E" w:rsidRPr="00F50BB3">
        <w:rPr>
          <w:rFonts w:hint="eastAsia"/>
        </w:rPr>
        <w:t>5</w:t>
      </w:r>
      <w:r w:rsidR="0050458E" w:rsidRPr="00F50BB3">
        <w:rPr>
          <w:rFonts w:hint="eastAsia"/>
        </w:rPr>
        <w:t>）</w:t>
      </w:r>
      <w:r w:rsidR="0099270C">
        <w:rPr>
          <w:rFonts w:hint="eastAsia"/>
        </w:rPr>
        <w:t>和（</w:t>
      </w:r>
      <w:r w:rsidR="0099270C">
        <w:rPr>
          <w:rFonts w:hint="eastAsia"/>
        </w:rPr>
        <w:t>6</w:t>
      </w:r>
      <w:r w:rsidR="0099270C">
        <w:rPr>
          <w:rFonts w:hint="eastAsia"/>
        </w:rPr>
        <w:t>）</w:t>
      </w:r>
      <w:r w:rsidR="000F6F24" w:rsidRPr="00F50BB3">
        <w:rPr>
          <w:rFonts w:hint="eastAsia"/>
        </w:rPr>
        <w:t>所示</w:t>
      </w:r>
      <w:r w:rsidR="00F03BCF" w:rsidRPr="00F50BB3">
        <w:rPr>
          <w:rFonts w:hint="eastAsia"/>
        </w:rPr>
        <w:t>。</w:t>
      </w:r>
    </w:p>
    <w:p w14:paraId="17740295" w14:textId="408B89A6" w:rsidR="005C0C52" w:rsidRDefault="001A29B8" w:rsidP="000F2CB2">
      <w:pPr>
        <w:ind w:firstLine="420"/>
        <w:jc w:val="center"/>
        <w:rPr>
          <w:rFonts w:hint="eastAsia"/>
        </w:rPr>
      </w:pPr>
      <w:r w:rsidRPr="001A29B8">
        <w:rPr>
          <w:position w:val="-16"/>
        </w:rPr>
        <w:object w:dxaOrig="1219" w:dyaOrig="440" w14:anchorId="742121D8">
          <v:shape id="_x0000_i1042" type="#_x0000_t75" style="width:105pt;height:37.5pt" o:ole="">
            <v:imagedata r:id="rId30" o:title=""/>
          </v:shape>
          <o:OLEObject Type="Embed" ProgID="Equation.DSMT4" ShapeID="_x0000_i1042" DrawAspect="Content" ObjectID="_1527433635" r:id="rId31"/>
        </w:object>
      </w:r>
    </w:p>
    <w:p w14:paraId="20EE1687" w14:textId="6619AAA8" w:rsidR="0099270C" w:rsidRDefault="001A29B8" w:rsidP="000F2CB2">
      <w:pPr>
        <w:ind w:firstLine="420"/>
        <w:jc w:val="center"/>
      </w:pPr>
      <w:r w:rsidRPr="0099270C">
        <w:rPr>
          <w:position w:val="-16"/>
        </w:rPr>
        <w:object w:dxaOrig="1120" w:dyaOrig="440" w14:anchorId="68E2F68F">
          <v:shape id="_x0000_i1043" type="#_x0000_t75" style="width:96.75pt;height:37.5pt" o:ole="">
            <v:imagedata r:id="rId32" o:title=""/>
          </v:shape>
          <o:OLEObject Type="Embed" ProgID="Equation.DSMT4" ShapeID="_x0000_i1043" DrawAspect="Content" ObjectID="_1527433636" r:id="rId33"/>
        </w:object>
      </w:r>
    </w:p>
    <w:p w14:paraId="7CA11527" w14:textId="67773CB1" w:rsidR="0050458E" w:rsidRPr="005C0C52" w:rsidRDefault="0050458E" w:rsidP="005C0C52">
      <w:pPr>
        <w:ind w:firstLine="420"/>
      </w:pPr>
      <w:r>
        <w:rPr>
          <w:rFonts w:hint="eastAsia"/>
        </w:rPr>
        <w:t>式中</w:t>
      </w:r>
      <w:r w:rsidR="00A3103B">
        <w:object w:dxaOrig="340" w:dyaOrig="320" w14:anchorId="7F70AEF9">
          <v:shape id="_x0000_i1032" type="#_x0000_t75" style="width:17.25pt;height:15.75pt" o:ole="">
            <v:imagedata r:id="rId34" o:title=""/>
          </v:shape>
          <o:OLEObject Type="Embed" ProgID="Equation.DSMT4" ShapeID="_x0000_i1032" DrawAspect="Content" ObjectID="_1527433637" r:id="rId35"/>
        </w:object>
      </w:r>
      <w:r w:rsidRPr="0050458E">
        <w:rPr>
          <w:rFonts w:hint="eastAsia"/>
        </w:rPr>
        <w:t>为</w:t>
      </w:r>
      <w:r w:rsidR="00A3103B">
        <w:rPr>
          <w:rFonts w:hint="eastAsia"/>
        </w:rPr>
        <w:t>参考</w:t>
      </w:r>
      <w:r w:rsidR="008D7FA4">
        <w:rPr>
          <w:rFonts w:hint="eastAsia"/>
        </w:rPr>
        <w:t>温度曲线</w:t>
      </w:r>
      <w:r w:rsidR="00A3103B">
        <w:rPr>
          <w:rFonts w:hint="eastAsia"/>
        </w:rPr>
        <w:t>最大值</w:t>
      </w:r>
      <w:r>
        <w:rPr>
          <w:rFonts w:hint="eastAsia"/>
        </w:rPr>
        <w:t>的横坐标，</w:t>
      </w:r>
      <w:r w:rsidR="00A3103B">
        <w:object w:dxaOrig="320" w:dyaOrig="320" w14:anchorId="2F958440">
          <v:shape id="_x0000_i1033" type="#_x0000_t75" style="width:15.75pt;height:15.75pt" o:ole="">
            <v:imagedata r:id="rId36" o:title=""/>
          </v:shape>
          <o:OLEObject Type="Embed" ProgID="Equation.DSMT4" ShapeID="_x0000_i1033" DrawAspect="Content" ObjectID="_1527433638" r:id="rId37"/>
        </w:object>
      </w:r>
      <w:r w:rsidRPr="0050458E">
        <w:rPr>
          <w:rFonts w:hint="eastAsia"/>
        </w:rPr>
        <w:t>为</w:t>
      </w:r>
      <w:r w:rsidR="00A3103B">
        <w:rPr>
          <w:rFonts w:hint="eastAsia"/>
        </w:rPr>
        <w:t>出水</w:t>
      </w:r>
      <w:r w:rsidR="00EA7EDF">
        <w:rPr>
          <w:rFonts w:hint="eastAsia"/>
        </w:rPr>
        <w:t>温度</w:t>
      </w:r>
      <w:r>
        <w:rPr>
          <w:rFonts w:hint="eastAsia"/>
        </w:rPr>
        <w:t>曲线</w:t>
      </w:r>
      <w:r w:rsidR="00A3103B">
        <w:rPr>
          <w:rFonts w:hint="eastAsia"/>
        </w:rPr>
        <w:t>最小值</w:t>
      </w:r>
      <w:r>
        <w:rPr>
          <w:rFonts w:hint="eastAsia"/>
        </w:rPr>
        <w:t>的横坐标。</w:t>
      </w:r>
      <w:r w:rsidR="009F45B7" w:rsidRPr="00A73A24">
        <w:rPr>
          <w:position w:val="-10"/>
        </w:rPr>
        <w:object w:dxaOrig="279" w:dyaOrig="320" w14:anchorId="2D1588C0">
          <v:shape id="_x0000_i1041" type="#_x0000_t75" style="width:14.25pt;height:15.75pt" o:ole="">
            <v:imagedata r:id="rId38" o:title=""/>
          </v:shape>
          <o:OLEObject Type="Embed" ProgID="Equation.DSMT4" ShapeID="_x0000_i1041" DrawAspect="Content" ObjectID="_1527433639" r:id="rId39"/>
        </w:object>
      </w:r>
      <w:r w:rsidR="00A73A24" w:rsidRPr="0050458E">
        <w:rPr>
          <w:rFonts w:hint="eastAsia"/>
        </w:rPr>
        <w:t>为</w:t>
      </w:r>
      <w:r w:rsidR="00A73A24">
        <w:rPr>
          <w:rFonts w:hint="eastAsia"/>
        </w:rPr>
        <w:t>参考温度曲线最大值的横坐标，</w:t>
      </w:r>
      <w:r w:rsidR="00A73A24" w:rsidRPr="00A73A24">
        <w:rPr>
          <w:position w:val="-10"/>
        </w:rPr>
        <w:object w:dxaOrig="279" w:dyaOrig="320" w14:anchorId="2E2BF588">
          <v:shape id="_x0000_i1040" type="#_x0000_t75" style="width:14.25pt;height:15.75pt" o:ole="">
            <v:imagedata r:id="rId40" o:title=""/>
          </v:shape>
          <o:OLEObject Type="Embed" ProgID="Equation.DSMT4" ShapeID="_x0000_i1040" DrawAspect="Content" ObjectID="_1527433640" r:id="rId41"/>
        </w:object>
      </w:r>
      <w:r w:rsidR="00A73A24" w:rsidRPr="0050458E">
        <w:rPr>
          <w:rFonts w:hint="eastAsia"/>
        </w:rPr>
        <w:t>为</w:t>
      </w:r>
      <w:r w:rsidR="00A73A24">
        <w:rPr>
          <w:rFonts w:hint="eastAsia"/>
        </w:rPr>
        <w:t>出水温度曲线最小值的横坐标</w:t>
      </w:r>
    </w:p>
    <w:p w14:paraId="003C8D20" w14:textId="541FE95B" w:rsidR="0048516F" w:rsidRDefault="00124E78" w:rsidP="0004336A">
      <w:pPr>
        <w:pStyle w:val="2"/>
        <w:ind w:firstLineChars="0" w:firstLine="0"/>
      </w:pPr>
      <w:r>
        <w:t>2.</w:t>
      </w:r>
      <w:r w:rsidR="0096030B">
        <w:t xml:space="preserve">4 </w:t>
      </w:r>
      <w:r w:rsidR="00FA103A">
        <w:rPr>
          <w:rFonts w:hint="eastAsia"/>
        </w:rPr>
        <w:t>评价结果</w:t>
      </w:r>
    </w:p>
    <w:p w14:paraId="6E53E94A" w14:textId="438AF248" w:rsidR="00793CFA" w:rsidRPr="00F50BB3" w:rsidRDefault="00793CFA" w:rsidP="00793CFA">
      <w:pPr>
        <w:ind w:firstLine="420"/>
      </w:pPr>
      <w:r w:rsidRPr="00F50BB3">
        <w:rPr>
          <w:rFonts w:hint="eastAsia"/>
        </w:rPr>
        <w:t>将</w:t>
      </w:r>
      <w:r w:rsidR="004F10F1" w:rsidRPr="00F50BB3">
        <w:rPr>
          <w:rFonts w:hint="eastAsia"/>
        </w:rPr>
        <w:t>三</w:t>
      </w:r>
      <w:r w:rsidR="00FF5429" w:rsidRPr="00F50BB3">
        <w:rPr>
          <w:rFonts w:hint="eastAsia"/>
        </w:rPr>
        <w:t>种</w:t>
      </w:r>
      <w:r w:rsidR="004F10F1" w:rsidRPr="00F50BB3">
        <w:rPr>
          <w:rFonts w:hint="eastAsia"/>
        </w:rPr>
        <w:t>属性相似度</w:t>
      </w:r>
      <w:r w:rsidR="00400A6B">
        <w:rPr>
          <w:rFonts w:hint="eastAsia"/>
        </w:rPr>
        <w:t>分解为</w:t>
      </w:r>
      <w:r w:rsidR="001347EE" w:rsidRPr="00F50BB3">
        <w:rPr>
          <w:rFonts w:hint="eastAsia"/>
        </w:rPr>
        <w:t>五</w:t>
      </w:r>
      <w:r w:rsidR="000D4483" w:rsidRPr="00F50BB3">
        <w:rPr>
          <w:rFonts w:hint="eastAsia"/>
        </w:rPr>
        <w:t>个度量</w:t>
      </w:r>
      <w:r w:rsidR="00D0323E">
        <w:rPr>
          <w:rFonts w:hint="eastAsia"/>
        </w:rPr>
        <w:t>加权融合</w:t>
      </w:r>
      <w:r w:rsidR="00FF5429" w:rsidRPr="00F50BB3">
        <w:rPr>
          <w:rFonts w:hint="eastAsia"/>
        </w:rPr>
        <w:t>为出水温度曲线和参考</w:t>
      </w:r>
      <w:r w:rsidR="005332CB">
        <w:rPr>
          <w:rFonts w:hint="eastAsia"/>
        </w:rPr>
        <w:t>温度</w:t>
      </w:r>
      <w:r w:rsidR="00FF5429" w:rsidRPr="00F50BB3">
        <w:rPr>
          <w:rFonts w:hint="eastAsia"/>
        </w:rPr>
        <w:t>曲线</w:t>
      </w:r>
      <w:r w:rsidR="004F10F1" w:rsidRPr="00F50BB3">
        <w:rPr>
          <w:rFonts w:hint="eastAsia"/>
        </w:rPr>
        <w:t>的相似度：</w:t>
      </w:r>
    </w:p>
    <w:p w14:paraId="24299CEB" w14:textId="5BF1EE9C" w:rsidR="00793CFA" w:rsidRPr="00F50BB3" w:rsidRDefault="00E87C03" w:rsidP="0079521B">
      <w:pPr>
        <w:ind w:firstLineChars="0" w:firstLine="0"/>
        <w:jc w:val="center"/>
      </w:pPr>
      <w:r w:rsidRPr="00F50BB3">
        <w:object w:dxaOrig="4780" w:dyaOrig="680" w14:anchorId="10C68F2D">
          <v:shape id="_x0000_i1034" type="#_x0000_t75" style="width:235.5pt;height:32.25pt" o:ole="">
            <v:imagedata r:id="rId42" o:title=""/>
          </v:shape>
          <o:OLEObject Type="Embed" ProgID="Equation.DSMT4" ShapeID="_x0000_i1034" DrawAspect="Content" ObjectID="_1527433641" r:id="rId43"/>
        </w:object>
      </w:r>
    </w:p>
    <w:p w14:paraId="27ADDCEC" w14:textId="3864D63F" w:rsidR="00AC7AE4" w:rsidRDefault="001D5356" w:rsidP="00793CFA">
      <w:pPr>
        <w:ind w:firstLine="420"/>
      </w:pPr>
      <w:r w:rsidRPr="00F50BB3">
        <w:rPr>
          <w:rFonts w:hint="eastAsia"/>
        </w:rPr>
        <w:t>式中</w:t>
      </w:r>
      <w:r w:rsidR="008C10E9" w:rsidRPr="00F50BB3">
        <w:rPr>
          <w:rFonts w:ascii="宋体" w:hAnsi="宋体" w:hint="eastAsia"/>
        </w:rPr>
        <w:t>ω</w:t>
      </w:r>
      <w:r w:rsidR="008C10E9" w:rsidRPr="00F50BB3">
        <w:rPr>
          <w:rFonts w:hint="eastAsia"/>
          <w:vertAlign w:val="subscript"/>
        </w:rPr>
        <w:t>1</w:t>
      </w:r>
      <w:r w:rsidRPr="00F50BB3">
        <w:rPr>
          <w:rFonts w:hint="eastAsia"/>
        </w:rPr>
        <w:t>、</w:t>
      </w:r>
      <w:r w:rsidR="008C10E9" w:rsidRPr="00F50BB3">
        <w:rPr>
          <w:rFonts w:ascii="宋体" w:hAnsi="宋体" w:hint="eastAsia"/>
        </w:rPr>
        <w:t>ω</w:t>
      </w:r>
      <w:r w:rsidR="008C10E9" w:rsidRPr="00F50BB3">
        <w:rPr>
          <w:rFonts w:hint="eastAsia"/>
          <w:vertAlign w:val="subscript"/>
        </w:rPr>
        <w:t>2</w:t>
      </w:r>
      <w:r w:rsidRPr="00F50BB3">
        <w:rPr>
          <w:rFonts w:hint="eastAsia"/>
        </w:rPr>
        <w:t>、</w:t>
      </w:r>
      <w:r w:rsidR="008C10E9" w:rsidRPr="00F50BB3">
        <w:rPr>
          <w:rFonts w:ascii="宋体" w:hAnsi="宋体" w:hint="eastAsia"/>
        </w:rPr>
        <w:t>ω</w:t>
      </w:r>
      <w:r w:rsidR="008C10E9" w:rsidRPr="00F50BB3">
        <w:rPr>
          <w:rFonts w:hint="eastAsia"/>
          <w:vertAlign w:val="subscript"/>
        </w:rPr>
        <w:t>3</w:t>
      </w:r>
      <w:r w:rsidR="008C10E9" w:rsidRPr="00F50BB3">
        <w:rPr>
          <w:rFonts w:hint="eastAsia"/>
        </w:rPr>
        <w:t>、</w:t>
      </w:r>
      <w:r w:rsidR="008C10E9" w:rsidRPr="00F50BB3">
        <w:rPr>
          <w:rFonts w:ascii="宋体" w:hAnsi="宋体" w:hint="eastAsia"/>
        </w:rPr>
        <w:t>ω</w:t>
      </w:r>
      <w:r w:rsidR="008C10E9" w:rsidRPr="00F50BB3">
        <w:rPr>
          <w:rFonts w:hint="eastAsia"/>
          <w:vertAlign w:val="subscript"/>
        </w:rPr>
        <w:t>4</w:t>
      </w:r>
      <w:r w:rsidR="008C10E9" w:rsidRPr="00F50BB3">
        <w:rPr>
          <w:rFonts w:hint="eastAsia"/>
        </w:rPr>
        <w:t>、</w:t>
      </w:r>
      <w:r w:rsidR="008C10E9" w:rsidRPr="00F50BB3">
        <w:rPr>
          <w:rFonts w:ascii="宋体" w:hAnsi="宋体" w:hint="eastAsia"/>
        </w:rPr>
        <w:t>ω</w:t>
      </w:r>
      <w:r w:rsidR="008C10E9" w:rsidRPr="00F50BB3">
        <w:rPr>
          <w:rFonts w:hint="eastAsia"/>
          <w:vertAlign w:val="subscript"/>
        </w:rPr>
        <w:t>5</w:t>
      </w:r>
      <w:r w:rsidRPr="00F50BB3">
        <w:rPr>
          <w:rFonts w:hint="eastAsia"/>
        </w:rPr>
        <w:t>分别为</w:t>
      </w:r>
      <w:r w:rsidR="00875BA7" w:rsidRPr="00F50BB3">
        <w:rPr>
          <w:rFonts w:hint="eastAsia"/>
        </w:rPr>
        <w:t>趋势、横向平移、纵向平移、横向伸缩、纵向伸缩</w:t>
      </w:r>
      <w:r w:rsidR="00664532" w:rsidRPr="00F50BB3">
        <w:rPr>
          <w:rFonts w:hint="eastAsia"/>
        </w:rPr>
        <w:t>属性相似度</w:t>
      </w:r>
      <w:r w:rsidR="00875BA7" w:rsidRPr="00F50BB3">
        <w:rPr>
          <w:rFonts w:hint="eastAsia"/>
        </w:rPr>
        <w:t>的权值</w:t>
      </w:r>
      <w:r w:rsidR="003B157F" w:rsidRPr="00F50BB3">
        <w:rPr>
          <w:rFonts w:hint="eastAsia"/>
        </w:rPr>
        <w:t>，</w:t>
      </w:r>
      <w:r w:rsidR="00906D61" w:rsidRPr="00F50BB3">
        <w:rPr>
          <w:rFonts w:ascii="宋体" w:hAnsi="宋体" w:hint="eastAsia"/>
        </w:rPr>
        <w:t>ω</w:t>
      </w:r>
      <w:r w:rsidR="00906D61" w:rsidRPr="00F50BB3">
        <w:rPr>
          <w:rFonts w:hint="eastAsia"/>
          <w:vertAlign w:val="subscript"/>
        </w:rPr>
        <w:t>1</w:t>
      </w:r>
      <w:r w:rsidR="00906D61">
        <w:rPr>
          <w:rFonts w:hint="eastAsia"/>
        </w:rPr>
        <w:t>+</w:t>
      </w:r>
      <w:r w:rsidR="00906D61" w:rsidRPr="00F50BB3">
        <w:rPr>
          <w:rFonts w:ascii="宋体" w:hAnsi="宋体" w:hint="eastAsia"/>
        </w:rPr>
        <w:t>ω</w:t>
      </w:r>
      <w:r w:rsidR="00906D61" w:rsidRPr="00F50BB3">
        <w:rPr>
          <w:rFonts w:hint="eastAsia"/>
          <w:vertAlign w:val="subscript"/>
        </w:rPr>
        <w:t>2</w:t>
      </w:r>
      <w:r w:rsidR="00906D61">
        <w:rPr>
          <w:rFonts w:hint="eastAsia"/>
        </w:rPr>
        <w:t>+</w:t>
      </w:r>
      <w:r w:rsidR="00906D61" w:rsidRPr="00F50BB3">
        <w:rPr>
          <w:rFonts w:ascii="宋体" w:hAnsi="宋体" w:hint="eastAsia"/>
        </w:rPr>
        <w:t>ω</w:t>
      </w:r>
      <w:r w:rsidR="00906D61" w:rsidRPr="00F50BB3">
        <w:rPr>
          <w:rFonts w:hint="eastAsia"/>
          <w:vertAlign w:val="subscript"/>
        </w:rPr>
        <w:t>3</w:t>
      </w:r>
      <w:r w:rsidR="00906D61">
        <w:rPr>
          <w:rFonts w:hint="eastAsia"/>
        </w:rPr>
        <w:t>+</w:t>
      </w:r>
      <w:r w:rsidR="00906D61" w:rsidRPr="00F50BB3">
        <w:rPr>
          <w:rFonts w:ascii="宋体" w:hAnsi="宋体" w:hint="eastAsia"/>
        </w:rPr>
        <w:t>ω</w:t>
      </w:r>
      <w:r w:rsidR="00906D61" w:rsidRPr="00F50BB3">
        <w:rPr>
          <w:rFonts w:hint="eastAsia"/>
          <w:vertAlign w:val="subscript"/>
        </w:rPr>
        <w:t>4</w:t>
      </w:r>
      <w:r w:rsidR="00906D61">
        <w:rPr>
          <w:rFonts w:hint="eastAsia"/>
        </w:rPr>
        <w:t>+</w:t>
      </w:r>
      <w:r w:rsidR="00906D61" w:rsidRPr="00F50BB3">
        <w:rPr>
          <w:rFonts w:ascii="宋体" w:hAnsi="宋体" w:hint="eastAsia"/>
        </w:rPr>
        <w:t>ω</w:t>
      </w:r>
      <w:r w:rsidR="00906D61" w:rsidRPr="00F50BB3">
        <w:rPr>
          <w:rFonts w:hint="eastAsia"/>
          <w:vertAlign w:val="subscript"/>
        </w:rPr>
        <w:t>5</w:t>
      </w:r>
      <w:r w:rsidR="00906D61" w:rsidRPr="00906D61">
        <w:t>=1</w:t>
      </w:r>
      <w:r w:rsidR="00906D61">
        <w:rPr>
          <w:rFonts w:hint="eastAsia"/>
        </w:rPr>
        <w:t>，</w:t>
      </w:r>
      <w:r w:rsidR="003B157F" w:rsidRPr="00F50BB3">
        <w:rPr>
          <w:rFonts w:hint="eastAsia"/>
        </w:rPr>
        <w:t>可通过数据统计及最小二乘法得出</w:t>
      </w:r>
      <w:r w:rsidR="005047F6" w:rsidRPr="005047F6">
        <w:rPr>
          <w:rFonts w:hint="eastAsia"/>
          <w:vertAlign w:val="superscript"/>
        </w:rPr>
        <w:t>[</w:t>
      </w:r>
      <w:r w:rsidR="005047F6" w:rsidRPr="005047F6">
        <w:rPr>
          <w:vertAlign w:val="superscript"/>
        </w:rPr>
        <w:t>13</w:t>
      </w:r>
      <w:r w:rsidR="005047F6" w:rsidRPr="005047F6">
        <w:rPr>
          <w:rFonts w:hint="eastAsia"/>
          <w:vertAlign w:val="superscript"/>
        </w:rPr>
        <w:t>]</w:t>
      </w:r>
      <w:r w:rsidR="00C52DB0">
        <w:rPr>
          <w:rFonts w:hint="eastAsia"/>
        </w:rPr>
        <w:t>。</w:t>
      </w:r>
      <w:r w:rsidR="00C52DB0">
        <w:object w:dxaOrig="279" w:dyaOrig="320" w14:anchorId="33009E15">
          <v:shape id="_x0000_i1035" type="#_x0000_t75" style="width:14.25pt;height:15.75pt" o:ole="">
            <v:imagedata r:id="rId44" o:title=""/>
          </v:shape>
          <o:OLEObject Type="Embed" ProgID="Equation.DSMT4" ShapeID="_x0000_i1035" DrawAspect="Content" ObjectID="_1527433642" r:id="rId45"/>
        </w:object>
      </w:r>
      <w:r w:rsidR="00C52DB0">
        <w:rPr>
          <w:rFonts w:ascii="宋体" w:hAnsi="宋体" w:hint="eastAsia"/>
        </w:rPr>
        <w:t>、</w:t>
      </w:r>
      <w:r w:rsidR="00C52DB0">
        <w:object w:dxaOrig="360" w:dyaOrig="360" w14:anchorId="39BD5CB4">
          <v:shape id="_x0000_i1036" type="#_x0000_t75" style="width:18pt;height:18pt" o:ole="">
            <v:imagedata r:id="rId46" o:title=""/>
          </v:shape>
          <o:OLEObject Type="Embed" ProgID="Equation.DSMT4" ShapeID="_x0000_i1036" DrawAspect="Content" ObjectID="_1527433643" r:id="rId47"/>
        </w:object>
      </w:r>
      <w:r w:rsidR="00C52DB0" w:rsidRPr="009A043A">
        <w:rPr>
          <w:rFonts w:ascii="宋体" w:hAnsi="宋体" w:hint="eastAsia"/>
        </w:rPr>
        <w:t>、</w:t>
      </w:r>
      <w:r w:rsidR="00C52DB0">
        <w:object w:dxaOrig="340" w:dyaOrig="360" w14:anchorId="309A2D66">
          <v:shape id="_x0000_i1037" type="#_x0000_t75" style="width:17.25pt;height:18pt" o:ole="">
            <v:imagedata r:id="rId48" o:title=""/>
          </v:shape>
          <o:OLEObject Type="Embed" ProgID="Equation.DSMT4" ShapeID="_x0000_i1037" DrawAspect="Content" ObjectID="_1527433644" r:id="rId49"/>
        </w:object>
      </w:r>
      <w:r w:rsidR="00C52DB0">
        <w:rPr>
          <w:rFonts w:ascii="宋体" w:hAnsi="宋体" w:hint="eastAsia"/>
        </w:rPr>
        <w:t>、</w:t>
      </w:r>
      <w:r w:rsidR="00C52DB0">
        <w:object w:dxaOrig="340" w:dyaOrig="360" w14:anchorId="25CC6AE3">
          <v:shape id="_x0000_i1038" type="#_x0000_t75" style="width:17.25pt;height:18pt" o:ole="">
            <v:imagedata r:id="rId50" o:title=""/>
          </v:shape>
          <o:OLEObject Type="Embed" ProgID="Equation.DSMT4" ShapeID="_x0000_i1038" DrawAspect="Content" ObjectID="_1527433645" r:id="rId51"/>
        </w:object>
      </w:r>
      <w:r w:rsidR="00C52DB0">
        <w:rPr>
          <w:rFonts w:ascii="宋体" w:hAnsi="宋体" w:hint="eastAsia"/>
        </w:rPr>
        <w:t>、</w:t>
      </w:r>
      <w:r w:rsidR="00C52DB0">
        <w:object w:dxaOrig="320" w:dyaOrig="360" w14:anchorId="2E2D4F39">
          <v:shape id="_x0000_i1039" type="#_x0000_t75" style="width:15.75pt;height:18pt" o:ole="">
            <v:imagedata r:id="rId52" o:title=""/>
          </v:shape>
          <o:OLEObject Type="Embed" ProgID="Equation.DSMT4" ShapeID="_x0000_i1039" DrawAspect="Content" ObjectID="_1527433646" r:id="rId53"/>
        </w:object>
      </w:r>
      <w:r w:rsidR="000917B1">
        <w:rPr>
          <w:rFonts w:ascii="宋体" w:hAnsi="宋体" w:hint="eastAsia"/>
        </w:rPr>
        <w:t>分别</w:t>
      </w:r>
      <w:r w:rsidR="00C52DB0">
        <w:rPr>
          <w:rFonts w:ascii="宋体" w:hAnsi="宋体" w:hint="eastAsia"/>
        </w:rPr>
        <w:t>为五个属性相似度的阈值</w:t>
      </w:r>
      <w:r w:rsidR="00267C23">
        <w:rPr>
          <w:rFonts w:ascii="宋体" w:hAnsi="宋体" w:hint="eastAsia"/>
        </w:rPr>
        <w:t>。</w:t>
      </w:r>
      <w:r w:rsidR="00875BA7">
        <w:t xml:space="preserve"> </w:t>
      </w:r>
    </w:p>
    <w:p w14:paraId="109ECE8A" w14:textId="3D1B1AE8" w:rsidR="00664532" w:rsidRDefault="00664532" w:rsidP="00793CFA">
      <w:pPr>
        <w:ind w:firstLine="420"/>
      </w:pPr>
      <w:r>
        <w:rPr>
          <w:rFonts w:hint="eastAsia"/>
        </w:rPr>
        <w:t>本文通过分析出水温度曲线与参考</w:t>
      </w:r>
      <w:r w:rsidR="004E22A0">
        <w:rPr>
          <w:rFonts w:hint="eastAsia"/>
        </w:rPr>
        <w:t>温度</w:t>
      </w:r>
      <w:r>
        <w:rPr>
          <w:rFonts w:hint="eastAsia"/>
        </w:rPr>
        <w:t>曲线间的</w:t>
      </w:r>
      <w:r w:rsidR="00775450">
        <w:rPr>
          <w:rFonts w:hint="eastAsia"/>
        </w:rPr>
        <w:t>一致程度</w:t>
      </w:r>
      <w:r>
        <w:rPr>
          <w:rFonts w:hint="eastAsia"/>
        </w:rPr>
        <w:t>，分别给出曲线的趋势、平移、伸缩三种属性相似度的计算方式，并将其</w:t>
      </w:r>
      <w:r w:rsidR="00F92DF0">
        <w:rPr>
          <w:rFonts w:hint="eastAsia"/>
        </w:rPr>
        <w:t>加权融合</w:t>
      </w:r>
      <w:r>
        <w:rPr>
          <w:rFonts w:hint="eastAsia"/>
        </w:rPr>
        <w:t>为一个评价结果，用来评价锅炉系统的供热效果。</w:t>
      </w:r>
    </w:p>
    <w:p w14:paraId="296CE974" w14:textId="2718223B" w:rsidR="005C1548" w:rsidRPr="00220F08" w:rsidRDefault="00561520" w:rsidP="0004336A">
      <w:pPr>
        <w:pStyle w:val="1"/>
        <w:ind w:left="0"/>
      </w:pPr>
      <w:r>
        <w:rPr>
          <w:rFonts w:hint="eastAsia"/>
        </w:rPr>
        <w:t>实验分析</w:t>
      </w:r>
    </w:p>
    <w:p w14:paraId="1D393DFF" w14:textId="641F4612" w:rsidR="003D6CC5"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00E933CA">
        <w:rPr>
          <w:rFonts w:hint="eastAsia"/>
        </w:rPr>
        <w:t>-2016</w:t>
      </w:r>
      <w:r w:rsidRPr="00220F08">
        <w:rPr>
          <w:rFonts w:hint="eastAsia"/>
        </w:rPr>
        <w:t>年</w:t>
      </w:r>
      <w:r w:rsidR="00A02553">
        <w:rPr>
          <w:rFonts w:hint="eastAsia"/>
        </w:rPr>
        <w:t>供热季</w:t>
      </w:r>
      <w:r w:rsidRPr="00220F08">
        <w:rPr>
          <w:rFonts w:hint="eastAsia"/>
        </w:rPr>
        <w:t>的数据进行了</w:t>
      </w:r>
      <w:r w:rsidR="0047013D">
        <w:rPr>
          <w:rFonts w:hint="eastAsia"/>
        </w:rPr>
        <w:t>分析</w:t>
      </w:r>
      <w:r w:rsidR="0093473B">
        <w:rPr>
          <w:rFonts w:hint="eastAsia"/>
        </w:rPr>
        <w:t>，依据</w:t>
      </w:r>
      <w:r w:rsidR="00BD3DEC">
        <w:rPr>
          <w:rFonts w:hint="eastAsia"/>
        </w:rPr>
        <w:t>供热习惯及节能</w:t>
      </w:r>
      <w:r w:rsidR="00CF5D1E">
        <w:rPr>
          <w:rFonts w:hint="eastAsia"/>
        </w:rPr>
        <w:t>需求</w:t>
      </w:r>
      <w:r w:rsidR="00BC0C0C">
        <w:rPr>
          <w:rFonts w:hint="eastAsia"/>
        </w:rPr>
        <w:t>，</w:t>
      </w:r>
      <w:r w:rsidR="00BD3DEC">
        <w:rPr>
          <w:rFonts w:hint="eastAsia"/>
        </w:rPr>
        <w:t>目前很多供热单位</w:t>
      </w:r>
      <w:r w:rsidR="00CF5D1E">
        <w:rPr>
          <w:rFonts w:hint="eastAsia"/>
        </w:rPr>
        <w:t>在夜间会将锅炉系统的出水温度维持在</w:t>
      </w:r>
      <w:r w:rsidR="00D62F8E">
        <w:rPr>
          <w:rFonts w:hint="eastAsia"/>
        </w:rPr>
        <w:t>较低</w:t>
      </w:r>
      <w:r w:rsidR="00CF5D1E">
        <w:rPr>
          <w:rFonts w:hint="eastAsia"/>
        </w:rPr>
        <w:t>的水平，所以只对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w:t>
      </w:r>
      <w:r w:rsidR="00BD3DEC">
        <w:rPr>
          <w:rFonts w:hint="eastAsia"/>
        </w:rPr>
        <w:t>数据</w:t>
      </w:r>
      <w:r w:rsidRPr="00220F08">
        <w:rPr>
          <w:rFonts w:hint="eastAsia"/>
        </w:rPr>
        <w:t>采集系统的稳定性等</w:t>
      </w:r>
      <w:r w:rsidR="00DC47CC">
        <w:rPr>
          <w:rFonts w:hint="eastAsia"/>
        </w:rPr>
        <w:t>原因会导致缺失值，错误值等离群点的出现，基于时序数据的特点，</w:t>
      </w:r>
      <w:r w:rsidRPr="00220F08">
        <w:rPr>
          <w:rFonts w:hint="eastAsia"/>
        </w:rPr>
        <w:t>采用拉格朗日插值法来</w:t>
      </w:r>
      <w:r w:rsidR="00B97003">
        <w:rPr>
          <w:rFonts w:hint="eastAsia"/>
        </w:rPr>
        <w:t>对数据进行预处理</w:t>
      </w:r>
      <w:r w:rsidR="00DC47CC">
        <w:rPr>
          <w:rFonts w:hint="eastAsia"/>
        </w:rPr>
        <w:t>，以此作为</w:t>
      </w:r>
      <w:r w:rsidR="00793CFA">
        <w:rPr>
          <w:rFonts w:hint="eastAsia"/>
        </w:rPr>
        <w:t>实验的初始数据集</w:t>
      </w:r>
      <w:r w:rsidR="00A64A8F">
        <w:rPr>
          <w:rFonts w:hint="eastAsia"/>
        </w:rPr>
        <w:t>。</w:t>
      </w:r>
    </w:p>
    <w:p w14:paraId="5D9B7D1A" w14:textId="483C1B5A" w:rsidR="007B1FCC" w:rsidRDefault="000D4065" w:rsidP="003C5BE9">
      <w:pPr>
        <w:ind w:firstLine="420"/>
      </w:pPr>
      <w:r>
        <w:rPr>
          <w:rFonts w:hint="eastAsia"/>
        </w:rPr>
        <w:lastRenderedPageBreak/>
        <w:t>现</w:t>
      </w:r>
      <w:r w:rsidR="00B34C6C">
        <w:rPr>
          <w:rFonts w:hint="eastAsia"/>
        </w:rPr>
        <w:t>根据专家经验</w:t>
      </w:r>
      <w:r>
        <w:rPr>
          <w:rFonts w:hint="eastAsia"/>
        </w:rPr>
        <w:t>依据（</w:t>
      </w:r>
      <w:r>
        <w:rPr>
          <w:rFonts w:hint="eastAsia"/>
        </w:rPr>
        <w:t>1</w:t>
      </w:r>
      <w:r>
        <w:rPr>
          <w:rFonts w:hint="eastAsia"/>
        </w:rPr>
        <w:t>）</w:t>
      </w:r>
      <w:proofErr w:type="gramStart"/>
      <w:r w:rsidR="00AE01D3">
        <w:rPr>
          <w:rFonts w:hint="eastAsia"/>
        </w:rPr>
        <w:t>式</w:t>
      </w:r>
      <w:r w:rsidR="00B34C6C">
        <w:rPr>
          <w:rFonts w:hint="eastAsia"/>
        </w:rPr>
        <w:t>确定</w:t>
      </w:r>
      <w:proofErr w:type="gramEnd"/>
      <w:r w:rsidR="00B34C6C">
        <w:rPr>
          <w:rFonts w:hint="eastAsia"/>
        </w:rPr>
        <w:t>目标</w:t>
      </w:r>
      <w:r w:rsidR="004E22A0">
        <w:rPr>
          <w:rFonts w:hint="eastAsia"/>
        </w:rPr>
        <w:t>温度</w:t>
      </w:r>
      <w:r w:rsidR="00AF6F67">
        <w:rPr>
          <w:rFonts w:hint="eastAsia"/>
        </w:rPr>
        <w:t>，</w:t>
      </w:r>
      <w:r w:rsidR="008F6582">
        <w:rPr>
          <w:rFonts w:hint="eastAsia"/>
        </w:rPr>
        <w:t>其中</w:t>
      </w:r>
      <w:r w:rsidR="000716FB">
        <w:rPr>
          <w:rFonts w:hint="eastAsia"/>
        </w:rPr>
        <w:t>某日</w:t>
      </w:r>
      <w:r w:rsidR="00AF6F67">
        <w:rPr>
          <w:rFonts w:hint="eastAsia"/>
        </w:rPr>
        <w:t>的</w:t>
      </w:r>
      <w:r w:rsidR="00D07786">
        <w:rPr>
          <w:rFonts w:hint="eastAsia"/>
        </w:rPr>
        <w:t>甲</w:t>
      </w:r>
      <w:r w:rsidR="009D6B0B">
        <w:rPr>
          <w:rFonts w:hint="eastAsia"/>
        </w:rPr>
        <w:t>、乙</w:t>
      </w:r>
      <w:r w:rsidR="008F6582">
        <w:rPr>
          <w:rFonts w:hint="eastAsia"/>
        </w:rPr>
        <w:t>锅炉房</w:t>
      </w:r>
      <w:r w:rsidR="000B5A84">
        <w:rPr>
          <w:rFonts w:hint="eastAsia"/>
        </w:rPr>
        <w:t>出水温度</w:t>
      </w:r>
      <w:r w:rsidR="004E22A0">
        <w:rPr>
          <w:rFonts w:hint="eastAsia"/>
        </w:rPr>
        <w:t>曲线</w:t>
      </w:r>
      <w:r w:rsidR="00AF6F67">
        <w:rPr>
          <w:rFonts w:hint="eastAsia"/>
        </w:rPr>
        <w:t>及</w:t>
      </w:r>
      <w:r w:rsidR="00B34C6C">
        <w:rPr>
          <w:rFonts w:hint="eastAsia"/>
        </w:rPr>
        <w:t>目标</w:t>
      </w:r>
      <w:r w:rsidR="004E22A0">
        <w:rPr>
          <w:rFonts w:hint="eastAsia"/>
        </w:rPr>
        <w:t>温度</w:t>
      </w:r>
      <w:r w:rsidR="00AF6F67">
        <w:rPr>
          <w:rFonts w:hint="eastAsia"/>
        </w:rPr>
        <w:t>曲线的对</w:t>
      </w:r>
      <w:r w:rsidR="007B1FCC">
        <w:rPr>
          <w:noProof/>
        </w:rPr>
        <w:drawing>
          <wp:anchor distT="0" distB="0" distL="114300" distR="114300" simplePos="0" relativeHeight="251696128" behindDoc="0" locked="0" layoutInCell="1" allowOverlap="1" wp14:anchorId="41DE41CC" wp14:editId="6B8382E8">
            <wp:simplePos x="0" y="0"/>
            <wp:positionH relativeFrom="column">
              <wp:posOffset>3260725</wp:posOffset>
            </wp:positionH>
            <wp:positionV relativeFrom="page">
              <wp:posOffset>1657350</wp:posOffset>
            </wp:positionV>
            <wp:extent cx="2844800" cy="2266950"/>
            <wp:effectExtent l="0" t="0" r="12700" b="0"/>
            <wp:wrapTopAndBottom/>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anchor>
        </w:drawing>
      </w:r>
      <w:r w:rsidR="007B1FCC">
        <w:rPr>
          <w:rFonts w:hint="eastAsia"/>
          <w:noProof/>
        </w:rPr>
        <mc:AlternateContent>
          <mc:Choice Requires="wpg">
            <w:drawing>
              <wp:anchor distT="0" distB="0" distL="114300" distR="114300" simplePos="0" relativeHeight="251684864" behindDoc="0" locked="0" layoutInCell="1" allowOverlap="1" wp14:anchorId="0472E9FC" wp14:editId="4DF7B1D1">
                <wp:simplePos x="0" y="0"/>
                <wp:positionH relativeFrom="column">
                  <wp:posOffset>-114935</wp:posOffset>
                </wp:positionH>
                <wp:positionV relativeFrom="margin">
                  <wp:posOffset>457200</wp:posOffset>
                </wp:positionV>
                <wp:extent cx="3104515" cy="2452370"/>
                <wp:effectExtent l="0" t="0" r="19685" b="24130"/>
                <wp:wrapTopAndBottom/>
                <wp:docPr id="4" name="组合 4"/>
                <wp:cNvGraphicFramePr/>
                <a:graphic xmlns:a="http://schemas.openxmlformats.org/drawingml/2006/main">
                  <a:graphicData uri="http://schemas.microsoft.com/office/word/2010/wordprocessingGroup">
                    <wpg:wgp>
                      <wpg:cNvGrpSpPr/>
                      <wpg:grpSpPr>
                        <a:xfrm>
                          <a:off x="0" y="0"/>
                          <a:ext cx="3104515" cy="2452370"/>
                          <a:chOff x="0" y="0"/>
                          <a:chExt cx="3104515" cy="2452370"/>
                        </a:xfrm>
                      </wpg:grpSpPr>
                      <wps:wsp>
                        <wps:cNvPr id="2" name="文本框 2"/>
                        <wps:cNvSpPr txBox="1">
                          <a:spLocks noChangeArrowheads="1"/>
                        </wps:cNvSpPr>
                        <wps:spPr bwMode="auto">
                          <a:xfrm>
                            <a:off x="0" y="2152650"/>
                            <a:ext cx="3104515" cy="299720"/>
                          </a:xfrm>
                          <a:prstGeom prst="rect">
                            <a:avLst/>
                          </a:prstGeom>
                          <a:solidFill>
                            <a:srgbClr val="FFFFFF"/>
                          </a:solidFill>
                          <a:ln w="9525">
                            <a:solidFill>
                              <a:schemeClr val="bg1"/>
                            </a:solidFill>
                            <a:miter lim="800000"/>
                            <a:headEnd/>
                            <a:tailEnd/>
                          </a:ln>
                        </wps:spPr>
                        <wps:txbx>
                          <w:txbxContent>
                            <w:p w14:paraId="384DC692" w14:textId="6EE4125A" w:rsidR="004F10F1" w:rsidRPr="00D61988" w:rsidRDefault="004F10F1" w:rsidP="00D02911">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sidR="00D07D3A">
                                <w:rPr>
                                  <w:rFonts w:ascii="黑体" w:eastAsia="黑体" w:hint="eastAsia"/>
                                  <w:sz w:val="18"/>
                                  <w:szCs w:val="18"/>
                                </w:rPr>
                                <w:t>甲</w:t>
                              </w:r>
                              <w:r w:rsidR="00B644C0">
                                <w:rPr>
                                  <w:rFonts w:ascii="黑体" w:eastAsia="黑体" w:hint="eastAsia"/>
                                  <w:sz w:val="18"/>
                                  <w:szCs w:val="18"/>
                                </w:rPr>
                                <w:t>、</w:t>
                              </w:r>
                              <w:r w:rsidR="00B644C0">
                                <w:rPr>
                                  <w:rFonts w:ascii="黑体" w:eastAsia="黑体"/>
                                  <w:sz w:val="18"/>
                                  <w:szCs w:val="18"/>
                                </w:rPr>
                                <w:t>乙</w:t>
                              </w:r>
                              <w:r w:rsidRPr="00464480">
                                <w:rPr>
                                  <w:rFonts w:ascii="黑体" w:eastAsia="黑体" w:hint="eastAsia"/>
                                  <w:sz w:val="18"/>
                                  <w:szCs w:val="18"/>
                                </w:rPr>
                                <w:t>锅炉房某日出水温度</w:t>
                              </w:r>
                              <w:r w:rsidR="00677A01">
                                <w:rPr>
                                  <w:rFonts w:ascii="黑体" w:eastAsia="黑体" w:hint="eastAsia"/>
                                  <w:sz w:val="18"/>
                                  <w:szCs w:val="18"/>
                                </w:rPr>
                                <w:t>曲线</w:t>
                              </w:r>
                              <w:r w:rsidRPr="00464480">
                                <w:rPr>
                                  <w:rFonts w:ascii="黑体" w:eastAsia="黑体" w:hint="eastAsia"/>
                                  <w:sz w:val="18"/>
                                  <w:szCs w:val="18"/>
                                </w:rPr>
                                <w:t>及其参考</w:t>
                              </w:r>
                              <w:r w:rsidR="00A45CA0">
                                <w:rPr>
                                  <w:rFonts w:ascii="黑体" w:eastAsia="黑体" w:hint="eastAsia"/>
                                  <w:sz w:val="18"/>
                                  <w:szCs w:val="18"/>
                                </w:rPr>
                                <w:t>温度</w:t>
                              </w:r>
                              <w:r w:rsidRPr="00464480">
                                <w:rPr>
                                  <w:rFonts w:ascii="黑体" w:eastAsia="黑体" w:hint="eastAsia"/>
                                  <w:sz w:val="18"/>
                                  <w:szCs w:val="18"/>
                                </w:rPr>
                                <w:t>曲线</w:t>
                              </w:r>
                            </w:p>
                          </w:txbxContent>
                        </wps:txbx>
                        <wps:bodyPr rot="0" vert="horz" wrap="square" lIns="91440" tIns="45720" rIns="91440" bIns="45720" anchor="t" anchorCtr="0">
                          <a:noAutofit/>
                        </wps:bodyPr>
                      </wps:wsp>
                      <pic:pic xmlns:pic="http://schemas.openxmlformats.org/drawingml/2006/picture">
                        <pic:nvPicPr>
                          <pic:cNvPr id="7" name="图片 7"/>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bwMode="auto">
                          <a:xfrm>
                            <a:off x="177800" y="0"/>
                            <a:ext cx="2810510" cy="2107565"/>
                          </a:xfrm>
                          <a:prstGeom prst="rect">
                            <a:avLst/>
                          </a:prstGeom>
                          <a:noFill/>
                          <a:ln>
                            <a:noFill/>
                          </a:ln>
                        </pic:spPr>
                      </pic:pic>
                    </wpg:wgp>
                  </a:graphicData>
                </a:graphic>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0472E9FC" id="组合 4" o:spid="_x0000_s1027" style="position:absolute;left:0;text-align:left;margin-left:-9.05pt;margin-top:36pt;width:244.45pt;height:193.1pt;z-index:251684864;mso-position-vertical-relative:margin;mso-height-relative:margin" coordsize="31045,245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">
                <v:shapetype id="_x0000_t202" coordsize="21600,21600" o:spt="202" path="m,l,21600r21600,l21600,xe">
                  <v:stroke joinstyle="miter"/>
                  <v:path gradientshapeok="t" o:connecttype="rect"/>
                </v:shapetype>
                <v:shape id="_x0000_s1028" type="#_x0000_t202" style="position:absolute;top:21526;width:31045;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" strokecolor="white [3212]">
                  <v:textbox>
                    <w:txbxContent>
                      <w:p w14:paraId="384DC692" w14:textId="6EE4125A" w:rsidR="004F10F1" w:rsidRPr="00D61988" w:rsidRDefault="004F10F1" w:rsidP="00D02911">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sidR="00D07D3A">
                          <w:rPr>
                            <w:rFonts w:ascii="黑体" w:eastAsia="黑体" w:hint="eastAsia"/>
                            <w:sz w:val="18"/>
                            <w:szCs w:val="18"/>
                          </w:rPr>
                          <w:t>甲</w:t>
                        </w:r>
                        <w:r w:rsidR="00B644C0">
                          <w:rPr>
                            <w:rFonts w:ascii="黑体" w:eastAsia="黑体" w:hint="eastAsia"/>
                            <w:sz w:val="18"/>
                            <w:szCs w:val="18"/>
                          </w:rPr>
                          <w:t>、</w:t>
                        </w:r>
                        <w:r w:rsidR="00B644C0">
                          <w:rPr>
                            <w:rFonts w:ascii="黑体" w:eastAsia="黑体"/>
                            <w:sz w:val="18"/>
                            <w:szCs w:val="18"/>
                          </w:rPr>
                          <w:t>乙</w:t>
                        </w:r>
                        <w:r w:rsidRPr="00464480">
                          <w:rPr>
                            <w:rFonts w:ascii="黑体" w:eastAsia="黑体" w:hint="eastAsia"/>
                            <w:sz w:val="18"/>
                            <w:szCs w:val="18"/>
                          </w:rPr>
                          <w:t>锅炉房某日出水温度</w:t>
                        </w:r>
                        <w:r w:rsidR="00677A01">
                          <w:rPr>
                            <w:rFonts w:ascii="黑体" w:eastAsia="黑体" w:hint="eastAsia"/>
                            <w:sz w:val="18"/>
                            <w:szCs w:val="18"/>
                          </w:rPr>
                          <w:t>曲线</w:t>
                        </w:r>
                        <w:r w:rsidRPr="00464480">
                          <w:rPr>
                            <w:rFonts w:ascii="黑体" w:eastAsia="黑体" w:hint="eastAsia"/>
                            <w:sz w:val="18"/>
                            <w:szCs w:val="18"/>
                          </w:rPr>
                          <w:t>及其参考</w:t>
                        </w:r>
                        <w:r w:rsidR="00A45CA0">
                          <w:rPr>
                            <w:rFonts w:ascii="黑体" w:eastAsia="黑体" w:hint="eastAsia"/>
                            <w:sz w:val="18"/>
                            <w:szCs w:val="18"/>
                          </w:rPr>
                          <w:t>温度</w:t>
                        </w:r>
                        <w:r w:rsidRPr="00464480">
                          <w:rPr>
                            <w:rFonts w:ascii="黑体" w:eastAsia="黑体" w:hint="eastAsia"/>
                            <w:sz w:val="18"/>
                            <w:szCs w:val="18"/>
                          </w:rPr>
                          <w:t>曲线</w:t>
                        </w:r>
                      </w:p>
                    </w:txbxContent>
                  </v:textbox>
                </v:shape>
                <v:shape id="图片 7" o:spid="_x0000_s1029" type="#_x0000_t75" style="position:absolute;left:1778;width:28105;height:210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">
                  <v:imagedata r:id="rId56" o:title=""/>
                  <v:path arrowok="t"/>
                </v:shape>
                <w10:wrap type="topAndBottom" anchory="margin"/>
              </v:group>
            </w:pict>
          </mc:Fallback>
        </mc:AlternateContent>
      </w:r>
      <w:r w:rsidR="00AF6F67">
        <w:rPr>
          <w:rFonts w:hint="eastAsia"/>
        </w:rPr>
        <w:t>比</w:t>
      </w:r>
      <w:r w:rsidR="00D02911">
        <w:rPr>
          <w:rFonts w:hint="eastAsia"/>
        </w:rPr>
        <w:t>如图</w:t>
      </w:r>
      <w:r w:rsidR="004E1F56">
        <w:t>2</w:t>
      </w:r>
      <w:r w:rsidR="00AF6F67">
        <w:rPr>
          <w:rFonts w:hint="eastAsia"/>
        </w:rPr>
        <w:t>所示</w:t>
      </w:r>
      <w:r w:rsidR="00385656">
        <w:rPr>
          <w:rFonts w:hint="eastAsia"/>
        </w:rPr>
        <w:t>。</w:t>
      </w:r>
      <w:r w:rsidR="009D6B0B">
        <w:rPr>
          <w:rFonts w:hint="eastAsia"/>
        </w:rPr>
        <w:t>从图中可以看出：</w:t>
      </w:r>
      <w:r w:rsidR="00E10F92">
        <w:rPr>
          <w:noProof/>
        </w:rPr>
        <mc:AlternateContent>
          <mc:Choice Requires="wps">
            <w:drawing>
              <wp:anchor distT="0" distB="0" distL="114300" distR="114300" simplePos="0" relativeHeight="251695104" behindDoc="0" locked="0" layoutInCell="1" allowOverlap="1" wp14:anchorId="0868BDE5" wp14:editId="326D82CE">
                <wp:simplePos x="0" y="0"/>
                <wp:positionH relativeFrom="column">
                  <wp:posOffset>3326130</wp:posOffset>
                </wp:positionH>
                <wp:positionV relativeFrom="page">
                  <wp:posOffset>3905250</wp:posOffset>
                </wp:positionV>
                <wp:extent cx="3104515" cy="260350"/>
                <wp:effectExtent l="0" t="0" r="19685" b="25400"/>
                <wp:wrapTopAndBottom/>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60350"/>
                        </a:xfrm>
                        <a:prstGeom prst="rect">
                          <a:avLst/>
                        </a:prstGeom>
                        <a:solidFill>
                          <a:srgbClr val="FFFFFF"/>
                        </a:solidFill>
                        <a:ln w="9525">
                          <a:solidFill>
                            <a:schemeClr val="bg1"/>
                          </a:solidFill>
                          <a:miter lim="800000"/>
                          <a:headEnd/>
                          <a:tailEnd/>
                        </a:ln>
                      </wps:spPr>
                      <wps:txbx>
                        <w:txbxContent>
                          <w:p w14:paraId="29BE94A9" w14:textId="16268C4B" w:rsidR="00A72748" w:rsidRPr="00D61988" w:rsidRDefault="00A72748" w:rsidP="00A72748">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sidR="0071406B">
                              <w:rPr>
                                <w:rFonts w:ascii="黑体" w:eastAsia="黑体" w:hint="eastAsia"/>
                                <w:sz w:val="18"/>
                                <w:szCs w:val="18"/>
                              </w:rPr>
                              <w:t>某日</w:t>
                            </w:r>
                            <w:r>
                              <w:rPr>
                                <w:rFonts w:ascii="黑体" w:eastAsia="黑体" w:hint="eastAsia"/>
                                <w:sz w:val="18"/>
                                <w:szCs w:val="18"/>
                              </w:rPr>
                              <w:t>五个</w:t>
                            </w:r>
                            <w:r>
                              <w:rPr>
                                <w:rFonts w:ascii="黑体" w:eastAsia="黑体"/>
                                <w:sz w:val="18"/>
                                <w:szCs w:val="18"/>
                              </w:rPr>
                              <w:t>属性相似度对比</w:t>
                            </w:r>
                          </w:p>
                        </w:txbxContent>
                      </wps:txbx>
                      <wps:bodyPr rot="0" vert="horz" wrap="square" lIns="91440" tIns="45720" rIns="91440" bIns="45720" anchor="t" anchorCtr="0">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0868BDE5" id="_x0000_t202" coordsize="21600,21600" o:spt="202" path="m,l,21600r21600,l21600,xe">
                <v:stroke joinstyle="miter"/>
                <v:path gradientshapeok="t" o:connecttype="rect"/>
              </v:shapetype>
              <v:shape id="文本框 8" o:spid="_x0000_s1030" type="#_x0000_t202" style="position:absolute;left:0;text-align:left;margin-left:261.9pt;margin-top:307.5pt;width:244.45pt;height:20.5pt;z-index:2516951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" strokecolor="white [3212]">
                <v:textbox>
                  <w:txbxContent>
                    <w:p w14:paraId="29BE94A9" w14:textId="16268C4B" w:rsidR="00A72748" w:rsidRPr="00D61988" w:rsidRDefault="00A72748" w:rsidP="00A72748">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sidR="0071406B">
                        <w:rPr>
                          <w:rFonts w:ascii="黑体" w:eastAsia="黑体" w:hint="eastAsia"/>
                          <w:sz w:val="18"/>
                          <w:szCs w:val="18"/>
                        </w:rPr>
                        <w:t>某日</w:t>
                      </w:r>
                      <w:bookmarkStart w:id="2" w:name="_GoBack"/>
                      <w:bookmarkEnd w:id="2"/>
                      <w:r>
                        <w:rPr>
                          <w:rFonts w:ascii="黑体" w:eastAsia="黑体" w:hint="eastAsia"/>
                          <w:sz w:val="18"/>
                          <w:szCs w:val="18"/>
                        </w:rPr>
                        <w:t>五个</w:t>
                      </w:r>
                      <w:r>
                        <w:rPr>
                          <w:rFonts w:ascii="黑体" w:eastAsia="黑体"/>
                          <w:sz w:val="18"/>
                          <w:szCs w:val="18"/>
                        </w:rPr>
                        <w:t>属性相似度对比</w:t>
                      </w:r>
                    </w:p>
                  </w:txbxContent>
                </v:textbox>
                <w10:wrap type="topAndBottom" anchory="page"/>
              </v:shape>
            </w:pict>
          </mc:Fallback>
        </mc:AlternateContent>
      </w:r>
      <w:r w:rsidR="00EA1764">
        <w:rPr>
          <w:rFonts w:hint="eastAsia"/>
        </w:rPr>
        <w:t>参考</w:t>
      </w:r>
      <w:r w:rsidR="00A45CA0">
        <w:rPr>
          <w:rFonts w:hint="eastAsia"/>
        </w:rPr>
        <w:t>温度</w:t>
      </w:r>
      <w:r w:rsidR="00EA1764">
        <w:rPr>
          <w:rFonts w:hint="eastAsia"/>
        </w:rPr>
        <w:t>曲线在上午</w:t>
      </w:r>
      <w:r w:rsidR="00EA1764">
        <w:rPr>
          <w:rFonts w:hint="eastAsia"/>
        </w:rPr>
        <w:t>7</w:t>
      </w:r>
      <w:r w:rsidR="00EA1764">
        <w:rPr>
          <w:rFonts w:hint="eastAsia"/>
        </w:rPr>
        <w:t>时达到</w:t>
      </w:r>
      <w:r w:rsidR="003E4C57">
        <w:rPr>
          <w:rFonts w:hint="eastAsia"/>
        </w:rPr>
        <w:t>最</w:t>
      </w:r>
      <w:r w:rsidR="00EA1764">
        <w:rPr>
          <w:rFonts w:hint="eastAsia"/>
        </w:rPr>
        <w:t>大值，为一天最冷的时间，用户在此时间段在家居多，所以需要提供较高热量。随着室外温度、日照等气象条件的提高，出水温度将逐渐降低，而在下午</w:t>
      </w:r>
      <w:r w:rsidR="00EA1764">
        <w:rPr>
          <w:rFonts w:hint="eastAsia"/>
        </w:rPr>
        <w:t>4</w:t>
      </w:r>
      <w:r w:rsidR="00EA1764">
        <w:rPr>
          <w:rFonts w:hint="eastAsia"/>
        </w:rPr>
        <w:t>时开始，供热公司考虑到更多用户将会回到家中，且室外温度和日照逐渐降低，所以</w:t>
      </w:r>
      <w:r w:rsidR="00B34C6C">
        <w:rPr>
          <w:rFonts w:hint="eastAsia"/>
        </w:rPr>
        <w:t>升高锅炉出水温度</w:t>
      </w:r>
      <w:r w:rsidR="00EA1764">
        <w:rPr>
          <w:rFonts w:hint="eastAsia"/>
        </w:rPr>
        <w:t>，为用户提供更多热量。</w:t>
      </w:r>
    </w:p>
    <w:p w14:paraId="1CFBE839" w14:textId="2EF176AD" w:rsidR="00051FE6" w:rsidRPr="00DC47CC" w:rsidRDefault="00357ADA" w:rsidP="003C5BE9">
      <w:pPr>
        <w:ind w:firstLine="420"/>
        <w:rPr>
          <w:b/>
        </w:rPr>
      </w:pPr>
      <w:r>
        <w:rPr>
          <w:rFonts w:hint="eastAsia"/>
          <w:noProof/>
        </w:rPr>
        <mc:AlternateContent>
          <mc:Choice Requires="wpg">
            <w:drawing>
              <wp:anchor distT="0" distB="0" distL="114300" distR="114300" simplePos="0" relativeHeight="251689984" behindDoc="0" locked="0" layoutInCell="1" allowOverlap="1" wp14:anchorId="04086940" wp14:editId="388AD202">
                <wp:simplePos x="0" y="0"/>
                <wp:positionH relativeFrom="margin">
                  <wp:posOffset>3148965</wp:posOffset>
                </wp:positionH>
                <wp:positionV relativeFrom="page">
                  <wp:posOffset>6553200</wp:posOffset>
                </wp:positionV>
                <wp:extent cx="3117850" cy="2552065"/>
                <wp:effectExtent l="0" t="0" r="6350" b="19685"/>
                <wp:wrapTopAndBottom/>
                <wp:docPr id="28" name="组合 28"/>
                <wp:cNvGraphicFramePr/>
                <a:graphic xmlns:a="http://schemas.openxmlformats.org/drawingml/2006/main">
                  <a:graphicData uri="http://schemas.microsoft.com/office/word/2010/wordprocessingGroup">
                    <wpg:wgp>
                      <wpg:cNvGrpSpPr/>
                      <wpg:grpSpPr>
                        <a:xfrm>
                          <a:off x="0" y="0"/>
                          <a:ext cx="3117850" cy="2552065"/>
                          <a:chOff x="0" y="0"/>
                          <a:chExt cx="3117850" cy="2552065"/>
                        </a:xfrm>
                      </wpg:grpSpPr>
                      <wps:wsp>
                        <wps:cNvPr id="5" name="文本框 5"/>
                        <wps:cNvSpPr txBox="1">
                          <a:spLocks noChangeArrowheads="1"/>
                        </wps:cNvSpPr>
                        <wps:spPr bwMode="auto">
                          <a:xfrm>
                            <a:off x="0" y="2070100"/>
                            <a:ext cx="3104515" cy="481965"/>
                          </a:xfrm>
                          <a:prstGeom prst="rect">
                            <a:avLst/>
                          </a:prstGeom>
                          <a:solidFill>
                            <a:srgbClr val="FFFFFF"/>
                          </a:solidFill>
                          <a:ln w="9525">
                            <a:solidFill>
                              <a:schemeClr val="bg1"/>
                            </a:solidFill>
                            <a:miter lim="800000"/>
                            <a:headEnd/>
                            <a:tailEnd/>
                          </a:ln>
                        </wps:spPr>
                        <wps:txbx>
                          <w:txbxContent>
                            <w:p w14:paraId="3CD584CA" w14:textId="02793140" w:rsidR="00C378C2" w:rsidRPr="00D61988" w:rsidRDefault="00C378C2" w:rsidP="00C378C2">
                              <w:pPr>
                                <w:ind w:firstLine="360"/>
                                <w:jc w:val="center"/>
                                <w:rPr>
                                  <w:rFonts w:ascii="黑体" w:eastAsia="黑体"/>
                                  <w:sz w:val="18"/>
                                  <w:szCs w:val="18"/>
                                </w:rPr>
                              </w:pPr>
                              <w:r>
                                <w:rPr>
                                  <w:rFonts w:ascii="黑体" w:eastAsia="黑体" w:hint="eastAsia"/>
                                  <w:sz w:val="18"/>
                                  <w:szCs w:val="18"/>
                                </w:rPr>
                                <w:t>图</w:t>
                              </w:r>
                              <w:r w:rsidR="001647DA">
                                <w:rPr>
                                  <w:rFonts w:ascii="黑体" w:eastAsia="黑体"/>
                                  <w:sz w:val="18"/>
                                  <w:szCs w:val="18"/>
                                </w:rPr>
                                <w:t>4</w:t>
                              </w:r>
                              <w:r>
                                <w:rPr>
                                  <w:rFonts w:ascii="黑体" w:eastAsia="黑体"/>
                                  <w:sz w:val="18"/>
                                  <w:szCs w:val="18"/>
                                </w:rPr>
                                <w:t xml:space="preserve"> </w:t>
                              </w:r>
                              <w:r w:rsidR="008E1FF5">
                                <w:rPr>
                                  <w:rFonts w:ascii="黑体" w:eastAsia="黑体" w:hint="eastAsia"/>
                                  <w:sz w:val="18"/>
                                  <w:szCs w:val="18"/>
                                </w:rPr>
                                <w:t>甲、</w:t>
                              </w:r>
                              <w:r w:rsidR="008E1FF5">
                                <w:rPr>
                                  <w:rFonts w:ascii="黑体" w:eastAsia="黑体"/>
                                  <w:sz w:val="18"/>
                                  <w:szCs w:val="18"/>
                                </w:rPr>
                                <w:t>乙锅炉房</w:t>
                              </w:r>
                              <w:r w:rsidR="0053757F">
                                <w:rPr>
                                  <w:rFonts w:ascii="黑体" w:eastAsia="黑体" w:hint="eastAsia"/>
                                  <w:sz w:val="18"/>
                                  <w:szCs w:val="18"/>
                                </w:rPr>
                                <w:t>一周</w:t>
                              </w:r>
                              <w:r w:rsidR="008E1FF5">
                                <w:rPr>
                                  <w:rFonts w:ascii="黑体" w:eastAsia="黑体"/>
                                  <w:sz w:val="18"/>
                                  <w:szCs w:val="18"/>
                                </w:rPr>
                                <w:t>相似度对比</w:t>
                              </w:r>
                              <w:r w:rsidR="008F60FE">
                                <w:rPr>
                                  <w:rFonts w:ascii="黑体" w:eastAsia="黑体" w:hint="eastAsia"/>
                                  <w:sz w:val="18"/>
                                  <w:szCs w:val="18"/>
                                </w:rPr>
                                <w:t>图</w:t>
                              </w:r>
                            </w:p>
                          </w:txbxContent>
                        </wps:txbx>
                        <wps:bodyPr rot="0" vert="horz" wrap="square" lIns="91440" tIns="45720" rIns="91440" bIns="45720" anchor="t" anchorCtr="0">
                          <a:noAutofit/>
                        </wps:bodyPr>
                      </wps:wsp>
                      <pic:pic xmlns:pic="http://schemas.openxmlformats.org/drawingml/2006/picture">
                        <pic:nvPicPr>
                          <pic:cNvPr id="27" name="图片 27"/>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bwMode="auto">
                          <a:xfrm>
                            <a:off x="381000" y="0"/>
                            <a:ext cx="2736850" cy="2052320"/>
                          </a:xfrm>
                          <a:prstGeom prst="rect">
                            <a:avLst/>
                          </a:prstGeom>
                          <a:noFill/>
                          <a:ln>
                            <a:noFill/>
                          </a:ln>
                        </pic:spPr>
                      </pic:pic>
                    </wpg:wg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04086940" id="组合 28" o:spid="_x0000_s1031" style="position:absolute;left:0;text-align:left;margin-left:247.95pt;margin-top:516pt;width:245.5pt;height:200.95pt;z-index:251689984;mso-position-horizontal-relative:margin;mso-position-vertical-relative:page" coordsize="31178,25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">
                <v:shape id="文本框 5" o:spid="_x0000_s1032" type="#_x0000_t202" style="position:absolute;top:20701;width:31045;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" strokecolor="white [3212]">
                  <v:textbox>
                    <w:txbxContent>
                      <w:p w14:paraId="3CD584CA" w14:textId="02793140" w:rsidR="00C378C2" w:rsidRPr="00D61988" w:rsidRDefault="00C378C2" w:rsidP="00C378C2">
                        <w:pPr>
                          <w:ind w:firstLine="360"/>
                          <w:jc w:val="center"/>
                          <w:rPr>
                            <w:rFonts w:ascii="黑体" w:eastAsia="黑体"/>
                            <w:sz w:val="18"/>
                            <w:szCs w:val="18"/>
                          </w:rPr>
                        </w:pPr>
                        <w:r>
                          <w:rPr>
                            <w:rFonts w:ascii="黑体" w:eastAsia="黑体" w:hint="eastAsia"/>
                            <w:sz w:val="18"/>
                            <w:szCs w:val="18"/>
                          </w:rPr>
                          <w:t>图</w:t>
                        </w:r>
                        <w:r w:rsidR="001647DA">
                          <w:rPr>
                            <w:rFonts w:ascii="黑体" w:eastAsia="黑体"/>
                            <w:sz w:val="18"/>
                            <w:szCs w:val="18"/>
                          </w:rPr>
                          <w:t>4</w:t>
                        </w:r>
                        <w:r>
                          <w:rPr>
                            <w:rFonts w:ascii="黑体" w:eastAsia="黑体"/>
                            <w:sz w:val="18"/>
                            <w:szCs w:val="18"/>
                          </w:rPr>
                          <w:t xml:space="preserve"> </w:t>
                        </w:r>
                        <w:r w:rsidR="008E1FF5">
                          <w:rPr>
                            <w:rFonts w:ascii="黑体" w:eastAsia="黑体" w:hint="eastAsia"/>
                            <w:sz w:val="18"/>
                            <w:szCs w:val="18"/>
                          </w:rPr>
                          <w:t>甲、</w:t>
                        </w:r>
                        <w:r w:rsidR="008E1FF5">
                          <w:rPr>
                            <w:rFonts w:ascii="黑体" w:eastAsia="黑体"/>
                            <w:sz w:val="18"/>
                            <w:szCs w:val="18"/>
                          </w:rPr>
                          <w:t>乙锅炉房</w:t>
                        </w:r>
                        <w:r w:rsidR="0053757F">
                          <w:rPr>
                            <w:rFonts w:ascii="黑体" w:eastAsia="黑体" w:hint="eastAsia"/>
                            <w:sz w:val="18"/>
                            <w:szCs w:val="18"/>
                          </w:rPr>
                          <w:t>一周</w:t>
                        </w:r>
                        <w:r w:rsidR="008E1FF5">
                          <w:rPr>
                            <w:rFonts w:ascii="黑体" w:eastAsia="黑体"/>
                            <w:sz w:val="18"/>
                            <w:szCs w:val="18"/>
                          </w:rPr>
                          <w:t>相似度对比</w:t>
                        </w:r>
                        <w:r w:rsidR="008F60FE">
                          <w:rPr>
                            <w:rFonts w:ascii="黑体" w:eastAsia="黑体" w:hint="eastAsia"/>
                            <w:sz w:val="18"/>
                            <w:szCs w:val="18"/>
                          </w:rPr>
                          <w:t>图</w:t>
                        </w:r>
                      </w:p>
                    </w:txbxContent>
                  </v:textbox>
                </v:shape>
                <v:shape id="图片 27" o:spid="_x0000_s1033" type="#_x0000_t75" style="position:absolute;left:3810;width:27368;height:20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">
                  <v:imagedata r:id="rId58" o:title=""/>
                  <v:path arrowok="t"/>
                </v:shape>
                <w10:wrap type="topAndBottom" anchorx="margin" anchory="page"/>
              </v:group>
            </w:pict>
          </mc:Fallback>
        </mc:AlternateContent>
      </w:r>
      <w:r>
        <w:rPr>
          <w:noProof/>
        </w:rPr>
        <mc:AlternateContent>
          <mc:Choice Requires="wps">
            <w:drawing>
              <wp:anchor distT="45720" distB="45720" distL="114300" distR="114300" simplePos="0" relativeHeight="251700224" behindDoc="0" locked="0" layoutInCell="1" allowOverlap="1" wp14:anchorId="2E0AD087" wp14:editId="2E3FF78C">
                <wp:simplePos x="0" y="0"/>
                <wp:positionH relativeFrom="margin">
                  <wp:posOffset>3481705</wp:posOffset>
                </wp:positionH>
                <wp:positionV relativeFrom="margin">
                  <wp:posOffset>5311775</wp:posOffset>
                </wp:positionV>
                <wp:extent cx="2654300" cy="266700"/>
                <wp:effectExtent l="0" t="0" r="12700" b="19050"/>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73531EBB" w14:textId="15D494FF" w:rsidR="007B1FCC" w:rsidRPr="00D61988" w:rsidRDefault="007B1FCC" w:rsidP="00F50BB3">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sidR="00C47AB8">
                              <w:rPr>
                                <w:rFonts w:ascii="黑体" w:eastAsia="黑体" w:hint="eastAsia"/>
                                <w:sz w:val="18"/>
                                <w:szCs w:val="18"/>
                              </w:rPr>
                              <w:t>、</w:t>
                            </w:r>
                            <w:r w:rsidR="00C47AB8">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E0AD087" id="文本框 2" o:spid="_x0000_s1034" type="#_x0000_t202" style="position:absolute;left:0;text-align:left;margin-left:274.15pt;margin-top:418.25pt;width:209pt;height:21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0UOwIAAEw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" strokecolor="white [3212]">
                <v:textbox>
                  <w:txbxContent>
                    <w:p w14:paraId="73531EBB" w14:textId="15D494FF" w:rsidR="007B1FCC" w:rsidRPr="00D61988" w:rsidRDefault="007B1FCC" w:rsidP="00F50BB3">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sidR="00C47AB8">
                        <w:rPr>
                          <w:rFonts w:ascii="黑体" w:eastAsia="黑体" w:hint="eastAsia"/>
                          <w:sz w:val="18"/>
                          <w:szCs w:val="18"/>
                        </w:rPr>
                        <w:t>、</w:t>
                      </w:r>
                      <w:r w:rsidR="00C47AB8">
                        <w:rPr>
                          <w:rFonts w:ascii="黑体" w:eastAsia="黑体"/>
                          <w:sz w:val="18"/>
                          <w:szCs w:val="18"/>
                        </w:rPr>
                        <w:t>乙</w:t>
                      </w:r>
                      <w:r>
                        <w:rPr>
                          <w:rFonts w:ascii="黑体" w:eastAsia="黑体" w:hint="eastAsia"/>
                          <w:sz w:val="18"/>
                          <w:szCs w:val="18"/>
                        </w:rPr>
                        <w:t>锅炉房</w:t>
                      </w:r>
                      <w:r>
                        <w:rPr>
                          <w:rFonts w:ascii="黑体" w:eastAsia="黑体"/>
                          <w:sz w:val="18"/>
                          <w:szCs w:val="18"/>
                        </w:rPr>
                        <w:t>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Pr>
          <w:noProof/>
        </w:rPr>
        <mc:AlternateContent>
          <mc:Choice Requires="wps">
            <w:drawing>
              <wp:anchor distT="45720" distB="45720" distL="114300" distR="114300" simplePos="0" relativeHeight="251672576" behindDoc="0" locked="0" layoutInCell="1" allowOverlap="1" wp14:anchorId="5A1FE3ED" wp14:editId="6708801C">
                <wp:simplePos x="0" y="0"/>
                <wp:positionH relativeFrom="margin">
                  <wp:posOffset>50800</wp:posOffset>
                </wp:positionH>
                <wp:positionV relativeFrom="margin">
                  <wp:posOffset>8772525</wp:posOffset>
                </wp:positionV>
                <wp:extent cx="2654300" cy="266700"/>
                <wp:effectExtent l="0" t="0" r="12700" b="19050"/>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694A1F58" w14:textId="2A8629A8" w:rsidR="00F50BB3" w:rsidRPr="00D61988" w:rsidRDefault="00F50BB3" w:rsidP="00F50BB3">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w:t>
                            </w:r>
                            <w:r w:rsidR="00194E0B">
                              <w:rPr>
                                <w:rFonts w:ascii="黑体" w:eastAsia="黑体" w:hint="eastAsia"/>
                                <w:sz w:val="18"/>
                                <w:szCs w:val="18"/>
                              </w:rPr>
                              <w:t>五个</w:t>
                            </w:r>
                            <w:r>
                              <w:rPr>
                                <w:rFonts w:ascii="黑体" w:eastAsia="黑体"/>
                                <w:sz w:val="18"/>
                                <w:szCs w:val="18"/>
                              </w:rPr>
                              <w:t>属性相似度</w:t>
                            </w:r>
                            <w:r w:rsidR="00107695">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5A1FE3ED" id="_x0000_s1035" type="#_x0000_t202" style="position:absolute;left:0;text-align:left;margin-left:4pt;margin-top:690.75pt;width:209pt;height:2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EmOgIAAEs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" strokecolor="white [3212]">
                <v:textbox>
                  <w:txbxContent>
                    <w:p w14:paraId="694A1F58" w14:textId="2A8629A8" w:rsidR="00F50BB3" w:rsidRPr="00D61988" w:rsidRDefault="00F50BB3" w:rsidP="00F50BB3">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w:t>
                      </w:r>
                      <w:r w:rsidR="00194E0B">
                        <w:rPr>
                          <w:rFonts w:ascii="黑体" w:eastAsia="黑体" w:hint="eastAsia"/>
                          <w:sz w:val="18"/>
                          <w:szCs w:val="18"/>
                        </w:rPr>
                        <w:t>五个</w:t>
                      </w:r>
                      <w:r>
                        <w:rPr>
                          <w:rFonts w:ascii="黑体" w:eastAsia="黑体"/>
                          <w:sz w:val="18"/>
                          <w:szCs w:val="18"/>
                        </w:rPr>
                        <w:t>属性相似度</w:t>
                      </w:r>
                      <w:r w:rsidR="00107695">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Pr>
          <w:noProof/>
        </w:rPr>
        <mc:AlternateContent>
          <mc:Choice Requires="wps">
            <w:drawing>
              <wp:anchor distT="45720" distB="45720" distL="114300" distR="114300" simplePos="0" relativeHeight="251698176" behindDoc="0" locked="0" layoutInCell="1" allowOverlap="1" wp14:anchorId="28D1C9C8" wp14:editId="4C27B299">
                <wp:simplePos x="0" y="0"/>
                <wp:positionH relativeFrom="margin">
                  <wp:posOffset>44450</wp:posOffset>
                </wp:positionH>
                <wp:positionV relativeFrom="margin">
                  <wp:posOffset>6829425</wp:posOffset>
                </wp:positionV>
                <wp:extent cx="2654300" cy="266700"/>
                <wp:effectExtent l="0" t="0" r="12700" b="19050"/>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66700"/>
                        </a:xfrm>
                        <a:prstGeom prst="rect">
                          <a:avLst/>
                        </a:prstGeom>
                        <a:solidFill>
                          <a:srgbClr val="FFFFFF"/>
                        </a:solidFill>
                        <a:ln w="9525">
                          <a:solidFill>
                            <a:schemeClr val="bg1"/>
                          </a:solidFill>
                          <a:miter lim="800000"/>
                          <a:headEnd/>
                          <a:tailEnd/>
                        </a:ln>
                      </wps:spPr>
                      <wps:txbx>
                        <w:txbxContent>
                          <w:p w14:paraId="6C3E4196" w14:textId="3A601246" w:rsidR="007B1FCC" w:rsidRPr="00D61988" w:rsidRDefault="007B1FCC" w:rsidP="00F50BB3">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8D1C9C8" id="_x0000_s1036" type="#_x0000_t202" style="position:absolute;left:0;text-align:left;margin-left:3.5pt;margin-top:537.75pt;width:209pt;height:2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" strokecolor="white [3212]">
                <v:textbox>
                  <w:txbxContent>
                    <w:p w14:paraId="6C3E4196" w14:textId="3A601246" w:rsidR="007B1FCC" w:rsidRPr="00D61988" w:rsidRDefault="007B1FCC" w:rsidP="00F50BB3">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txbxContent>
                </v:textbox>
                <w10:wrap type="topAndBottom" anchorx="margin" anchory="margin"/>
              </v:shape>
            </w:pict>
          </mc:Fallback>
        </mc:AlternateContent>
      </w:r>
      <w:r w:rsidR="00B34C6C">
        <w:rPr>
          <w:rFonts w:hint="eastAsia"/>
        </w:rPr>
        <w:t>对数据预处理以后，</w:t>
      </w:r>
      <w:r w:rsidR="00CB0FEF">
        <w:rPr>
          <w:rFonts w:hint="eastAsia"/>
        </w:rPr>
        <w:t>将</w:t>
      </w:r>
      <w:r w:rsidR="00AD3A45">
        <w:rPr>
          <w:rFonts w:hint="eastAsia"/>
        </w:rPr>
        <w:t>甲锅炉房</w:t>
      </w:r>
      <w:r w:rsidR="00CB0FEF">
        <w:rPr>
          <w:rFonts w:hint="eastAsia"/>
        </w:rPr>
        <w:t>的出水温度曲线与</w:t>
      </w:r>
      <w:r w:rsidR="00AD3A45">
        <w:rPr>
          <w:rFonts w:hint="eastAsia"/>
        </w:rPr>
        <w:t>乙锅炉房</w:t>
      </w:r>
      <w:r w:rsidR="00790BEE">
        <w:rPr>
          <w:rFonts w:hint="eastAsia"/>
        </w:rPr>
        <w:t>的出水温度曲线分别与</w:t>
      </w:r>
      <w:r w:rsidR="00AC7AE4">
        <w:rPr>
          <w:rFonts w:hint="eastAsia"/>
        </w:rPr>
        <w:t>参考</w:t>
      </w:r>
      <w:r w:rsidR="00A45CA0">
        <w:rPr>
          <w:rFonts w:hint="eastAsia"/>
        </w:rPr>
        <w:t>温度</w:t>
      </w:r>
      <w:r w:rsidR="00AC7AE4">
        <w:rPr>
          <w:rFonts w:hint="eastAsia"/>
        </w:rPr>
        <w:t>曲线进行</w:t>
      </w:r>
      <w:r w:rsidR="00310326">
        <w:rPr>
          <w:rFonts w:hint="eastAsia"/>
        </w:rPr>
        <w:t>一致性分析</w:t>
      </w:r>
      <w:r w:rsidR="00AC7AE4">
        <w:rPr>
          <w:rFonts w:hint="eastAsia"/>
        </w:rPr>
        <w:t>，</w:t>
      </w:r>
      <w:r w:rsidR="00CB0FEF">
        <w:rPr>
          <w:rFonts w:hint="eastAsia"/>
        </w:rPr>
        <w:lastRenderedPageBreak/>
        <w:t>依据（</w:t>
      </w:r>
      <w:r w:rsidR="00CB0FEF">
        <w:rPr>
          <w:rFonts w:hint="eastAsia"/>
        </w:rPr>
        <w:t>2</w:t>
      </w:r>
      <w:r w:rsidR="00CB0FEF">
        <w:rPr>
          <w:rFonts w:hint="eastAsia"/>
        </w:rPr>
        <w:t>）</w:t>
      </w:r>
      <w:r w:rsidR="004E06BA">
        <w:rPr>
          <w:rFonts w:hint="eastAsia"/>
        </w:rPr>
        <w:t>-</w:t>
      </w:r>
      <w:r w:rsidR="00F14085">
        <w:rPr>
          <w:rFonts w:hint="eastAsia"/>
        </w:rPr>
        <w:t>（</w:t>
      </w:r>
      <w:r w:rsidR="004E06BA">
        <w:rPr>
          <w:rFonts w:hint="eastAsia"/>
        </w:rPr>
        <w:t>5</w:t>
      </w:r>
      <w:r w:rsidR="00F14085">
        <w:rPr>
          <w:rFonts w:hint="eastAsia"/>
        </w:rPr>
        <w:t>）式</w:t>
      </w:r>
      <w:r w:rsidR="00CB0FEF">
        <w:rPr>
          <w:rFonts w:hint="eastAsia"/>
        </w:rPr>
        <w:t>计算出</w:t>
      </w:r>
      <w:r w:rsidR="00BD1633">
        <w:rPr>
          <w:rFonts w:hint="eastAsia"/>
        </w:rPr>
        <w:t>三种属性相似度</w:t>
      </w:r>
      <w:r w:rsidR="00590845">
        <w:rPr>
          <w:rFonts w:hint="eastAsia"/>
        </w:rPr>
        <w:t>共五个度量</w:t>
      </w:r>
      <w:r w:rsidR="00CB0FEF">
        <w:rPr>
          <w:rFonts w:hint="eastAsia"/>
        </w:rPr>
        <w:t>，</w:t>
      </w:r>
      <w:r w:rsidR="0050572C">
        <w:rPr>
          <w:rFonts w:hint="eastAsia"/>
        </w:rPr>
        <w:t>计算</w:t>
      </w:r>
      <w:r w:rsidR="00104CF5">
        <w:rPr>
          <w:rFonts w:hint="eastAsia"/>
        </w:rPr>
        <w:t>某一周的</w:t>
      </w:r>
      <w:r w:rsidR="00CB0FEF">
        <w:rPr>
          <w:rFonts w:hint="eastAsia"/>
        </w:rPr>
        <w:t>结果如</w:t>
      </w:r>
      <w:r w:rsidR="00A64A8F">
        <w:rPr>
          <w:rFonts w:hint="eastAsia"/>
        </w:rPr>
        <w:t>表</w:t>
      </w:r>
      <w:r w:rsidR="00A64A8F">
        <w:t>1</w:t>
      </w:r>
      <w:r w:rsidR="00A45CA0">
        <w:rPr>
          <w:rFonts w:hint="eastAsia"/>
        </w:rPr>
        <w:t>和表</w:t>
      </w:r>
      <w:r w:rsidR="00590845">
        <w:t>2</w:t>
      </w:r>
      <w:r w:rsidR="00CB0FEF">
        <w:rPr>
          <w:rFonts w:hint="eastAsia"/>
        </w:rPr>
        <w:t>所示：</w:t>
      </w:r>
      <w:r w:rsidR="00A64A8F" w:rsidRPr="00DC47CC">
        <w:rPr>
          <w:b/>
        </w:rPr>
        <w:t xml:space="preserve"> </w:t>
      </w:r>
    </w:p>
    <w:tbl>
      <w:tblPr>
        <w:tblpPr w:leftFromText="567" w:rightFromText="181" w:vertAnchor="page" w:horzAnchor="margin" w:tblpY="957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357ADA" w:rsidRPr="00E55BF4" w14:paraId="1E88F16C" w14:textId="77777777" w:rsidTr="00357ADA">
        <w:trPr>
          <w:trHeight w:val="271"/>
        </w:trPr>
        <w:tc>
          <w:tcPr>
            <w:tcW w:w="4673" w:type="dxa"/>
            <w:tcBorders>
              <w:bottom w:val="single" w:sz="4" w:space="0" w:color="auto"/>
            </w:tcBorders>
            <w:vAlign w:val="center"/>
          </w:tcPr>
          <w:p w14:paraId="31C99C96" w14:textId="77777777" w:rsidR="00357ADA" w:rsidRPr="00BD1633" w:rsidRDefault="00357ADA" w:rsidP="00357ADA">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357ADA" w:rsidRPr="00E55BF4" w14:paraId="2453405F" w14:textId="77777777" w:rsidTr="00357ADA">
        <w:trPr>
          <w:trHeight w:val="1594"/>
        </w:trPr>
        <w:tc>
          <w:tcPr>
            <w:tcW w:w="4673" w:type="dxa"/>
          </w:tcPr>
          <w:p w14:paraId="06A2884A" w14:textId="77777777" w:rsidR="00357ADA" w:rsidRPr="00E55BF4" w:rsidRDefault="00357ADA" w:rsidP="00357ADA">
            <w:pPr>
              <w:pStyle w:val="style3"/>
              <w:ind w:firstLineChars="0" w:firstLine="0"/>
              <w:rPr>
                <w:color w:val="000000" w:themeColor="text1"/>
                <w:sz w:val="18"/>
                <w:szCs w:val="18"/>
              </w:rPr>
            </w:pPr>
            <w:bookmarkStart w:id="1" w:name="OLE_LINK1"/>
            <w:bookmarkStart w:id="2" w:name="OLE_LINK2"/>
            <w:r>
              <w:rPr>
                <w:color w:val="000000" w:themeColor="text1"/>
                <w:sz w:val="18"/>
                <w:szCs w:val="18"/>
              </w:rPr>
              <w:t>1   14.72     316.38    17.27      0.12      1.36</w:t>
            </w:r>
            <w:r>
              <w:rPr>
                <w:color w:val="000000" w:themeColor="text1"/>
                <w:sz w:val="18"/>
                <w:szCs w:val="18"/>
              </w:rPr>
              <w:br/>
              <w:t>2   31.15     556.14     5.86      1.15      0.27</w:t>
            </w:r>
            <w:r>
              <w:rPr>
                <w:color w:val="000000" w:themeColor="text1"/>
                <w:sz w:val="18"/>
                <w:szCs w:val="18"/>
              </w:rPr>
              <w:br/>
              <w:t>3   33.00     211.49    11.63      0.92      0.39</w:t>
            </w:r>
            <w:r>
              <w:rPr>
                <w:color w:val="000000" w:themeColor="text1"/>
                <w:sz w:val="18"/>
                <w:szCs w:val="18"/>
              </w:rPr>
              <w:br/>
              <w:t>4   13.35     217.59    16.07      0.98      0.21</w:t>
            </w:r>
            <w:r>
              <w:rPr>
                <w:color w:val="000000" w:themeColor="text1"/>
                <w:sz w:val="18"/>
                <w:szCs w:val="18"/>
              </w:rPr>
              <w:br/>
              <w:t>5   13.14     257.45    20.49      1.04      1.33</w:t>
            </w:r>
            <w:r>
              <w:rPr>
                <w:color w:val="000000" w:themeColor="text1"/>
                <w:sz w:val="18"/>
                <w:szCs w:val="18"/>
              </w:rPr>
              <w:br/>
              <w:t>6   26.74     170.68    22.06      0.31      1.27</w:t>
            </w:r>
            <w:r>
              <w:rPr>
                <w:color w:val="000000" w:themeColor="text1"/>
                <w:sz w:val="18"/>
                <w:szCs w:val="18"/>
              </w:rPr>
              <w:br/>
              <w:t>7   18.70     252.85    12.58      0.96      0.93</w:t>
            </w:r>
            <w:bookmarkEnd w:id="1"/>
            <w:bookmarkEnd w:id="2"/>
          </w:p>
        </w:tc>
      </w:tr>
    </w:tbl>
    <w:p w14:paraId="4DDFDD06" w14:textId="534BB5B0" w:rsidR="0089260A" w:rsidRDefault="00981551" w:rsidP="004441D4">
      <w:pPr>
        <w:ind w:firstLine="420"/>
      </w:pPr>
      <w:r>
        <w:rPr>
          <w:rFonts w:hint="eastAsia"/>
        </w:rPr>
        <w:t>由</w:t>
      </w:r>
      <w:r w:rsidR="00264D5D">
        <w:rPr>
          <w:rFonts w:hint="eastAsia"/>
        </w:rPr>
        <w:t>表</w:t>
      </w:r>
      <w:r w:rsidR="00264D5D">
        <w:rPr>
          <w:rFonts w:hint="eastAsia"/>
        </w:rPr>
        <w:t>1</w:t>
      </w:r>
      <w:r w:rsidR="005915B6">
        <w:rPr>
          <w:rFonts w:hint="eastAsia"/>
        </w:rPr>
        <w:t>和表</w:t>
      </w:r>
      <w:r w:rsidR="00264D5D">
        <w:t>2</w:t>
      </w:r>
      <w:r>
        <w:rPr>
          <w:rFonts w:hint="eastAsia"/>
        </w:rPr>
        <w:t>可知，</w:t>
      </w:r>
      <w:r w:rsidR="0000389B">
        <w:rPr>
          <w:rFonts w:hint="eastAsia"/>
        </w:rPr>
        <w:t>乙锅炉房</w:t>
      </w:r>
      <w:r w:rsidR="004441D4">
        <w:rPr>
          <w:rFonts w:hint="eastAsia"/>
        </w:rPr>
        <w:t>在</w:t>
      </w:r>
      <w:r w:rsidR="00264D5D">
        <w:rPr>
          <w:rFonts w:hint="eastAsia"/>
        </w:rPr>
        <w:t>趋势变化</w:t>
      </w:r>
      <w:r w:rsidR="00264D5D">
        <w:rPr>
          <w:rFonts w:hint="eastAsia"/>
        </w:rPr>
        <w:t>(</w:t>
      </w:r>
      <w:r w:rsidR="00264D5D">
        <w:t>F</w:t>
      </w:r>
      <w:r w:rsidR="00264D5D">
        <w:rPr>
          <w:rFonts w:hint="eastAsia"/>
        </w:rPr>
        <w:t>)</w:t>
      </w:r>
      <w:r w:rsidR="00FB3D4A">
        <w:rPr>
          <w:rFonts w:hint="eastAsia"/>
        </w:rPr>
        <w:t>、</w:t>
      </w:r>
      <w:r w:rsidR="00264D5D">
        <w:rPr>
          <w:rFonts w:hint="eastAsia"/>
        </w:rPr>
        <w:t>平移（</w:t>
      </w:r>
      <w:r w:rsidR="00264D5D" w:rsidRPr="00BD1633">
        <w:rPr>
          <w:color w:val="000000" w:themeColor="text1"/>
          <w:sz w:val="18"/>
          <w:szCs w:val="18"/>
        </w:rPr>
        <w:t>D</w:t>
      </w:r>
      <w:r w:rsidR="00264D5D" w:rsidRPr="00BD1633">
        <w:rPr>
          <w:color w:val="000000" w:themeColor="text1"/>
          <w:sz w:val="18"/>
          <w:szCs w:val="18"/>
          <w:vertAlign w:val="subscript"/>
        </w:rPr>
        <w:t>X</w:t>
      </w:r>
      <w:r w:rsidR="00264D5D">
        <w:rPr>
          <w:rFonts w:hint="eastAsia"/>
          <w:color w:val="000000" w:themeColor="text1"/>
          <w:sz w:val="18"/>
          <w:szCs w:val="18"/>
        </w:rPr>
        <w:t>、</w:t>
      </w:r>
      <w:r w:rsidR="00264D5D" w:rsidRPr="00BD1633">
        <w:rPr>
          <w:color w:val="000000" w:themeColor="text1"/>
          <w:sz w:val="18"/>
          <w:szCs w:val="18"/>
        </w:rPr>
        <w:t>D</w:t>
      </w:r>
      <w:r w:rsidR="00264D5D" w:rsidRPr="00BD1633">
        <w:rPr>
          <w:color w:val="000000" w:themeColor="text1"/>
          <w:sz w:val="18"/>
          <w:szCs w:val="18"/>
          <w:vertAlign w:val="subscript"/>
        </w:rPr>
        <w:t>Y</w:t>
      </w:r>
      <w:r w:rsidR="00264D5D">
        <w:rPr>
          <w:rFonts w:hint="eastAsia"/>
        </w:rPr>
        <w:t>）</w:t>
      </w:r>
      <w:r w:rsidR="00FB3D4A">
        <w:rPr>
          <w:rFonts w:hint="eastAsia"/>
        </w:rPr>
        <w:t>以及</w:t>
      </w:r>
      <w:r w:rsidR="00264D5D">
        <w:rPr>
          <w:rFonts w:hint="eastAsia"/>
        </w:rPr>
        <w:t>伸缩（</w:t>
      </w:r>
      <w:r w:rsidR="00264D5D" w:rsidRPr="00BD1633">
        <w:rPr>
          <w:color w:val="000000" w:themeColor="text1"/>
          <w:sz w:val="18"/>
          <w:szCs w:val="18"/>
        </w:rPr>
        <w:t>E</w:t>
      </w:r>
      <w:r w:rsidR="00264D5D" w:rsidRPr="00BD1633">
        <w:rPr>
          <w:color w:val="000000" w:themeColor="text1"/>
          <w:sz w:val="18"/>
          <w:szCs w:val="18"/>
          <w:vertAlign w:val="subscript"/>
        </w:rPr>
        <w:t>X</w:t>
      </w:r>
      <w:r w:rsidR="00264D5D" w:rsidRPr="00264D5D">
        <w:rPr>
          <w:rFonts w:hint="eastAsia"/>
          <w:color w:val="000000" w:themeColor="text1"/>
          <w:sz w:val="18"/>
          <w:szCs w:val="18"/>
        </w:rPr>
        <w:t>、</w:t>
      </w:r>
      <w:r w:rsidR="00264D5D" w:rsidRPr="00BD1633">
        <w:rPr>
          <w:color w:val="000000" w:themeColor="text1"/>
          <w:sz w:val="18"/>
          <w:szCs w:val="18"/>
        </w:rPr>
        <w:t>E</w:t>
      </w:r>
      <w:r w:rsidR="00264D5D" w:rsidRPr="00BD1633">
        <w:rPr>
          <w:color w:val="000000" w:themeColor="text1"/>
          <w:sz w:val="18"/>
          <w:szCs w:val="18"/>
          <w:vertAlign w:val="subscript"/>
        </w:rPr>
        <w:t>Y</w:t>
      </w:r>
      <w:r w:rsidR="00264D5D">
        <w:rPr>
          <w:rFonts w:hint="eastAsia"/>
        </w:rPr>
        <w:t>）</w:t>
      </w:r>
      <w:proofErr w:type="gramStart"/>
      <w:r w:rsidR="004441D4">
        <w:rPr>
          <w:rFonts w:hint="eastAsia"/>
        </w:rPr>
        <w:t>上</w:t>
      </w:r>
      <w:r w:rsidR="00D87FA2">
        <w:rPr>
          <w:rFonts w:hint="eastAsia"/>
        </w:rPr>
        <w:t>较</w:t>
      </w:r>
      <w:r w:rsidR="0000389B">
        <w:rPr>
          <w:rFonts w:hint="eastAsia"/>
        </w:rPr>
        <w:t>甲锅炉房</w:t>
      </w:r>
      <w:proofErr w:type="gramEnd"/>
      <w:r w:rsidR="0089260A">
        <w:rPr>
          <w:rFonts w:hint="eastAsia"/>
        </w:rPr>
        <w:t>有更好的结果</w:t>
      </w:r>
      <w:r w:rsidR="004441D4">
        <w:rPr>
          <w:rFonts w:hint="eastAsia"/>
        </w:rPr>
        <w:t>，</w:t>
      </w:r>
      <w:r w:rsidR="0089260A">
        <w:rPr>
          <w:rFonts w:hint="eastAsia"/>
        </w:rPr>
        <w:t>对数据进行</w:t>
      </w:r>
      <w:r w:rsidR="00E94B7F">
        <w:rPr>
          <w:rFonts w:hint="eastAsia"/>
        </w:rPr>
        <w:t>离差</w:t>
      </w:r>
      <w:r w:rsidR="0089260A">
        <w:rPr>
          <w:rFonts w:hint="eastAsia"/>
        </w:rPr>
        <w:t>标准化后，直观的对比如图</w:t>
      </w:r>
      <w:r w:rsidR="0089260A">
        <w:rPr>
          <w:rFonts w:hint="eastAsia"/>
        </w:rPr>
        <w:t>3</w:t>
      </w:r>
      <w:r w:rsidR="0089260A">
        <w:rPr>
          <w:rFonts w:hint="eastAsia"/>
        </w:rPr>
        <w:t>所示。</w:t>
      </w:r>
      <w:r w:rsidR="00A831AF" w:rsidRPr="00A831AF">
        <w:rPr>
          <w:rFonts w:hint="eastAsia"/>
          <w:color w:val="FF0000"/>
        </w:rPr>
        <w:t>从图中可以看出：乙锅炉房的供热温度偏高，</w:t>
      </w:r>
      <w:r w:rsidR="00A831AF" w:rsidRPr="00A831AF">
        <w:rPr>
          <w:rFonts w:hint="eastAsia"/>
          <w:color w:val="FF0000"/>
        </w:rPr>
        <w:t>Ex</w:t>
      </w:r>
      <w:r w:rsidR="00A831AF" w:rsidRPr="00A831AF">
        <w:rPr>
          <w:rFonts w:hint="eastAsia"/>
          <w:color w:val="FF0000"/>
        </w:rPr>
        <w:t>表明。。。。。。。，此处要对各个维度体现的结果进行说明。</w:t>
      </w:r>
    </w:p>
    <w:p w14:paraId="71B0D576" w14:textId="51D17490" w:rsidR="004441D4" w:rsidRDefault="004441D4" w:rsidP="004441D4">
      <w:pPr>
        <w:ind w:firstLine="420"/>
      </w:pPr>
      <w:r>
        <w:rPr>
          <w:rFonts w:hint="eastAsia"/>
        </w:rPr>
        <w:t>对数据库中的所有数据进行</w:t>
      </w:r>
      <w:r w:rsidR="00871C74">
        <w:rPr>
          <w:rFonts w:hint="eastAsia"/>
        </w:rPr>
        <w:t>统计</w:t>
      </w:r>
      <w:r>
        <w:rPr>
          <w:rFonts w:hint="eastAsia"/>
        </w:rPr>
        <w:t>分析，并</w:t>
      </w:r>
      <w:r w:rsidR="00871C74">
        <w:rPr>
          <w:rFonts w:hint="eastAsia"/>
        </w:rPr>
        <w:t>结合</w:t>
      </w:r>
      <w:r>
        <w:rPr>
          <w:rFonts w:hint="eastAsia"/>
        </w:rPr>
        <w:t>锅炉供热系统相关管控人员历史经验</w:t>
      </w:r>
      <w:r w:rsidR="00871C74">
        <w:rPr>
          <w:rFonts w:hint="eastAsia"/>
        </w:rPr>
        <w:t>利用最小二乘法</w:t>
      </w:r>
      <w:r>
        <w:rPr>
          <w:rFonts w:hint="eastAsia"/>
        </w:rPr>
        <w:t>，确定（</w:t>
      </w:r>
      <w:r w:rsidR="00871C74">
        <w:t>6</w:t>
      </w:r>
      <w:r>
        <w:rPr>
          <w:rFonts w:hint="eastAsia"/>
        </w:rPr>
        <w:t>）</w:t>
      </w:r>
      <w:r w:rsidR="00AE01D3">
        <w:rPr>
          <w:rFonts w:hint="eastAsia"/>
        </w:rPr>
        <w:t>式</w:t>
      </w:r>
      <w:r>
        <w:rPr>
          <w:rFonts w:hint="eastAsia"/>
        </w:rPr>
        <w:t>中的复合度量参数值分别为：</w:t>
      </w:r>
    </w:p>
    <w:p w14:paraId="27FA05BB" w14:textId="25D04678" w:rsidR="004441D4" w:rsidRPr="0079521B" w:rsidRDefault="00871C74" w:rsidP="00906D61">
      <w:pPr>
        <w:ind w:firstLineChars="0" w:firstLine="0"/>
      </w:pPr>
      <w:r w:rsidRPr="0079521B">
        <w:rPr>
          <w:rFonts w:ascii="宋体" w:hAnsi="宋体" w:hint="eastAsia"/>
        </w:rPr>
        <w:t>ω</w:t>
      </w:r>
      <w:r w:rsidRPr="0079521B">
        <w:rPr>
          <w:rFonts w:hint="eastAsia"/>
          <w:vertAlign w:val="subscript"/>
        </w:rPr>
        <w:t>1</w:t>
      </w:r>
      <w:r w:rsidR="004441D4" w:rsidRPr="0079521B">
        <w:t xml:space="preserve"> = </w:t>
      </w:r>
      <w:r w:rsidR="0079521B" w:rsidRPr="0079521B">
        <w:t>0.3,</w:t>
      </w:r>
      <w:r w:rsidRPr="0079521B">
        <w:rPr>
          <w:rFonts w:ascii="宋体" w:hAnsi="宋体" w:hint="eastAsia"/>
        </w:rPr>
        <w:t>ω</w:t>
      </w:r>
      <w:r w:rsidRPr="0079521B">
        <w:rPr>
          <w:rFonts w:hint="eastAsia"/>
          <w:vertAlign w:val="subscript"/>
        </w:rPr>
        <w:t>2</w:t>
      </w:r>
      <w:r w:rsidR="004441D4" w:rsidRPr="0079521B">
        <w:t xml:space="preserve"> =</w:t>
      </w:r>
      <w:r w:rsidR="0079521B" w:rsidRPr="0079521B">
        <w:t>0.175,</w:t>
      </w:r>
      <w:r w:rsidRPr="0079521B">
        <w:rPr>
          <w:rFonts w:ascii="宋体" w:hAnsi="宋体" w:hint="eastAsia"/>
        </w:rPr>
        <w:t>ω</w:t>
      </w:r>
      <w:r w:rsidRPr="0079521B">
        <w:rPr>
          <w:rFonts w:hint="eastAsia"/>
          <w:vertAlign w:val="subscript"/>
        </w:rPr>
        <w:t>3</w:t>
      </w:r>
      <w:r w:rsidR="00385656" w:rsidRPr="0079521B">
        <w:rPr>
          <w:rFonts w:hint="eastAsia"/>
        </w:rPr>
        <w:t xml:space="preserve"> =</w:t>
      </w:r>
      <w:r w:rsidR="0079521B" w:rsidRPr="0079521B">
        <w:t>0.175,</w:t>
      </w:r>
      <w:r w:rsidRPr="0079521B">
        <w:rPr>
          <w:rFonts w:ascii="宋体" w:hAnsi="宋体" w:hint="eastAsia"/>
        </w:rPr>
        <w:t>ω</w:t>
      </w:r>
      <w:r w:rsidRPr="0079521B">
        <w:rPr>
          <w:rFonts w:hint="eastAsia"/>
          <w:vertAlign w:val="subscript"/>
        </w:rPr>
        <w:t>4</w:t>
      </w:r>
      <w:r w:rsidR="0079521B" w:rsidRPr="0079521B">
        <w:t>=0.175,</w:t>
      </w:r>
      <w:r w:rsidRPr="0079521B">
        <w:rPr>
          <w:rFonts w:ascii="宋体" w:hAnsi="宋体" w:hint="eastAsia"/>
        </w:rPr>
        <w:t>ω</w:t>
      </w:r>
      <w:r w:rsidRPr="0079521B">
        <w:rPr>
          <w:rFonts w:hint="eastAsia"/>
          <w:vertAlign w:val="subscript"/>
        </w:rPr>
        <w:t>5</w:t>
      </w:r>
      <w:r w:rsidR="004441D4" w:rsidRPr="0079521B">
        <w:t xml:space="preserve"> = </w:t>
      </w:r>
      <w:r w:rsidR="0079521B" w:rsidRPr="0079521B">
        <w:t>0.175</w:t>
      </w:r>
    </w:p>
    <w:tbl>
      <w:tblPr>
        <w:tblpPr w:leftFromText="567" w:rightFromText="181" w:vertAnchor="page" w:horzAnchor="margin" w:tblpY="1261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357ADA" w:rsidRPr="00E55BF4" w14:paraId="2CABC7A3" w14:textId="77777777" w:rsidTr="00357ADA">
        <w:trPr>
          <w:trHeight w:val="268"/>
        </w:trPr>
        <w:tc>
          <w:tcPr>
            <w:tcW w:w="4673" w:type="dxa"/>
            <w:tcBorders>
              <w:bottom w:val="single" w:sz="4" w:space="0" w:color="auto"/>
            </w:tcBorders>
            <w:vAlign w:val="center"/>
          </w:tcPr>
          <w:p w14:paraId="19ECCE1C" w14:textId="77777777" w:rsidR="00357ADA" w:rsidRPr="00BD1633" w:rsidRDefault="00357ADA" w:rsidP="00357ADA">
            <w:pPr>
              <w:pStyle w:val="style3"/>
              <w:ind w:firstLineChars="0"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No.  </w:t>
            </w:r>
            <w:r w:rsidRPr="00BD1633">
              <w:rPr>
                <w:rFonts w:ascii="Times New Roman" w:hAnsi="Times New Roman" w:cs="Times New Roman"/>
                <w:color w:val="000000" w:themeColor="text1"/>
                <w:sz w:val="18"/>
                <w:szCs w:val="18"/>
              </w:rPr>
              <w:t>F</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D</w:t>
            </w:r>
            <w:r w:rsidRPr="00BD1633">
              <w:rPr>
                <w:rFonts w:ascii="Times New Roman" w:hAnsi="Times New Roman" w:cs="Times New Roman"/>
                <w:color w:val="000000" w:themeColor="text1"/>
                <w:sz w:val="18"/>
                <w:szCs w:val="18"/>
                <w:vertAlign w:val="subscript"/>
              </w:rPr>
              <w:t>Y</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X</w:t>
            </w:r>
            <w:r>
              <w:rPr>
                <w:rFonts w:ascii="Times New Roman" w:hAnsi="Times New Roman" w:cs="Times New Roman"/>
                <w:color w:val="000000" w:themeColor="text1"/>
                <w:sz w:val="18"/>
                <w:szCs w:val="18"/>
              </w:rPr>
              <w:t xml:space="preserve">        </w:t>
            </w:r>
            <w:r w:rsidRPr="00BD1633">
              <w:rPr>
                <w:rFonts w:ascii="Times New Roman" w:hAnsi="Times New Roman" w:cs="Times New Roman"/>
                <w:color w:val="000000" w:themeColor="text1"/>
                <w:sz w:val="18"/>
                <w:szCs w:val="18"/>
              </w:rPr>
              <w:t>E</w:t>
            </w:r>
            <w:r w:rsidRPr="00BD1633">
              <w:rPr>
                <w:rFonts w:ascii="Times New Roman" w:hAnsi="Times New Roman" w:cs="Times New Roman"/>
                <w:color w:val="000000" w:themeColor="text1"/>
                <w:sz w:val="18"/>
                <w:szCs w:val="18"/>
                <w:vertAlign w:val="subscript"/>
              </w:rPr>
              <w:t>Y</w:t>
            </w:r>
          </w:p>
        </w:tc>
      </w:tr>
      <w:tr w:rsidR="00357ADA" w:rsidRPr="00E55BF4" w14:paraId="5D109EB7" w14:textId="77777777" w:rsidTr="00357ADA">
        <w:trPr>
          <w:trHeight w:val="1594"/>
        </w:trPr>
        <w:tc>
          <w:tcPr>
            <w:tcW w:w="4673" w:type="dxa"/>
          </w:tcPr>
          <w:p w14:paraId="55168C49" w14:textId="77777777" w:rsidR="00357ADA" w:rsidRPr="00E55BF4" w:rsidRDefault="00357ADA" w:rsidP="00357ADA">
            <w:pPr>
              <w:pStyle w:val="style3"/>
              <w:ind w:leftChars="-1" w:hangingChars="1" w:hanging="2"/>
              <w:rPr>
                <w:color w:val="000000" w:themeColor="text1"/>
                <w:sz w:val="18"/>
                <w:szCs w:val="18"/>
              </w:rPr>
            </w:pPr>
            <w:r>
              <w:rPr>
                <w:color w:val="000000" w:themeColor="text1"/>
                <w:sz w:val="18"/>
                <w:szCs w:val="18"/>
              </w:rPr>
              <w:t>1   15.22     23.71     2.76      0.03      0.11</w:t>
            </w:r>
            <w:r>
              <w:rPr>
                <w:color w:val="000000" w:themeColor="text1"/>
                <w:sz w:val="18"/>
                <w:szCs w:val="18"/>
              </w:rPr>
              <w:br/>
              <w:t>2   09</w:t>
            </w:r>
            <w:r>
              <w:rPr>
                <w:rFonts w:hint="eastAsia"/>
                <w:color w:val="000000" w:themeColor="text1"/>
                <w:sz w:val="18"/>
                <w:szCs w:val="18"/>
              </w:rPr>
              <w:t>.55</w:t>
            </w:r>
            <w:r>
              <w:rPr>
                <w:color w:val="000000" w:themeColor="text1"/>
                <w:sz w:val="18"/>
                <w:szCs w:val="18"/>
              </w:rPr>
              <w:t xml:space="preserve">     36.31     6.79      0.02      0.55</w:t>
            </w:r>
            <w:r>
              <w:rPr>
                <w:color w:val="000000" w:themeColor="text1"/>
                <w:sz w:val="18"/>
                <w:szCs w:val="18"/>
              </w:rPr>
              <w:br/>
              <w:t>3   11.65     42.53     6.55      0.26      0.21</w:t>
            </w:r>
            <w:r>
              <w:rPr>
                <w:color w:val="000000" w:themeColor="text1"/>
                <w:sz w:val="18"/>
                <w:szCs w:val="18"/>
              </w:rPr>
              <w:br/>
              <w:t>4   10.63     64.59     1.19      0.38      0.37</w:t>
            </w:r>
            <w:r>
              <w:rPr>
                <w:color w:val="000000" w:themeColor="text1"/>
                <w:sz w:val="18"/>
                <w:szCs w:val="18"/>
              </w:rPr>
              <w:br/>
              <w:t>5   14.53     25.21     4.98      0.46      0.11</w:t>
            </w:r>
            <w:r>
              <w:rPr>
                <w:color w:val="000000" w:themeColor="text1"/>
                <w:sz w:val="18"/>
                <w:szCs w:val="18"/>
              </w:rPr>
              <w:br/>
              <w:t>6   07.25     22.85     3.40      0.06      0.42</w:t>
            </w:r>
            <w:r>
              <w:rPr>
                <w:color w:val="000000" w:themeColor="text1"/>
                <w:sz w:val="18"/>
                <w:szCs w:val="18"/>
              </w:rPr>
              <w:br/>
              <w:t>7   12.32     45.83     5.85      0.23      0.18</w:t>
            </w:r>
          </w:p>
        </w:tc>
      </w:tr>
    </w:tbl>
    <w:p w14:paraId="7167914A" w14:textId="576D6EBE" w:rsidR="00997D55" w:rsidRDefault="004441D4" w:rsidP="004441D4">
      <w:pPr>
        <w:ind w:firstLine="420"/>
      </w:pPr>
      <w:r>
        <w:rPr>
          <w:rFonts w:hint="eastAsia"/>
        </w:rPr>
        <w:t>依据（</w:t>
      </w:r>
      <w:r w:rsidR="00871C74">
        <w:t>6</w:t>
      </w:r>
      <w:r>
        <w:rPr>
          <w:rFonts w:hint="eastAsia"/>
        </w:rPr>
        <w:t>）式将</w:t>
      </w:r>
      <w:r w:rsidR="00871C74">
        <w:rPr>
          <w:rFonts w:hint="eastAsia"/>
        </w:rPr>
        <w:t>五个属性相似度</w:t>
      </w:r>
      <w:r w:rsidR="0079521B">
        <w:rPr>
          <w:rFonts w:hint="eastAsia"/>
        </w:rPr>
        <w:t>加权融合</w:t>
      </w:r>
      <w:r>
        <w:rPr>
          <w:rFonts w:hint="eastAsia"/>
        </w:rPr>
        <w:t>为一个</w:t>
      </w:r>
      <w:r w:rsidR="00567D2C">
        <w:rPr>
          <w:rFonts w:hint="eastAsia"/>
        </w:rPr>
        <w:t>评价结果</w:t>
      </w:r>
      <w:r w:rsidR="00775450">
        <w:rPr>
          <w:rFonts w:hint="eastAsia"/>
        </w:rPr>
        <w:t>，经过对历史数据分析，给</w:t>
      </w:r>
      <w:r w:rsidR="00775450">
        <w:rPr>
          <w:rFonts w:ascii="宋体" w:hAnsi="宋体" w:hint="eastAsia"/>
        </w:rPr>
        <w:t>出</w:t>
      </w:r>
      <w:r w:rsidR="00775450">
        <w:rPr>
          <w:rFonts w:ascii="宋体" w:hAnsi="宋体" w:hint="eastAsia"/>
        </w:rPr>
        <w:t>阈值</w:t>
      </w:r>
      <w:r w:rsidR="00775450">
        <w:rPr>
          <w:rFonts w:ascii="宋体" w:hAnsi="宋体" w:hint="eastAsia"/>
        </w:rPr>
        <w:t>40,550,25,1.5,1.5</w:t>
      </w:r>
      <w:r>
        <w:rPr>
          <w:rFonts w:hint="eastAsia"/>
        </w:rPr>
        <w:t>，</w:t>
      </w:r>
      <w:r w:rsidR="004A4069">
        <w:rPr>
          <w:rFonts w:hint="eastAsia"/>
        </w:rPr>
        <w:t>其部分结果如表</w:t>
      </w:r>
      <w:r w:rsidR="004A4069">
        <w:rPr>
          <w:rFonts w:hint="eastAsia"/>
        </w:rPr>
        <w:t>3</w:t>
      </w:r>
      <w:r w:rsidR="0001726A">
        <w:rPr>
          <w:rFonts w:hint="eastAsia"/>
        </w:rPr>
        <w:t>以及图</w:t>
      </w:r>
      <w:r w:rsidR="0001726A">
        <w:rPr>
          <w:rFonts w:hint="eastAsia"/>
        </w:rPr>
        <w:t>4</w:t>
      </w:r>
      <w:r w:rsidR="004A4069">
        <w:rPr>
          <w:rFonts w:hint="eastAsia"/>
        </w:rPr>
        <w:t>所示：</w:t>
      </w:r>
    </w:p>
    <w:tbl>
      <w:tblPr>
        <w:tblpPr w:leftFromText="567" w:rightFromText="181" w:vertAnchor="page" w:horzAnchor="margin" w:tblpXSpec="right" w:tblpY="8621"/>
        <w:tblW w:w="4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3"/>
      </w:tblGrid>
      <w:tr w:rsidR="007B1FCC" w:rsidRPr="00E55BF4" w14:paraId="5448D503" w14:textId="77777777" w:rsidTr="00E10F92">
        <w:trPr>
          <w:trHeight w:val="271"/>
        </w:trPr>
        <w:tc>
          <w:tcPr>
            <w:tcW w:w="4673" w:type="dxa"/>
            <w:tcBorders>
              <w:bottom w:val="single" w:sz="4" w:space="0" w:color="auto"/>
            </w:tcBorders>
            <w:vAlign w:val="center"/>
          </w:tcPr>
          <w:p w14:paraId="01311D97" w14:textId="77777777" w:rsidR="007B1FCC" w:rsidRPr="00BD1633" w:rsidRDefault="007B1FCC" w:rsidP="00E10F92">
            <w:pPr>
              <w:pStyle w:val="style3"/>
              <w:ind w:firstLineChars="300" w:firstLine="54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1     2      3      4      5      6      7</w:t>
            </w:r>
          </w:p>
        </w:tc>
      </w:tr>
      <w:tr w:rsidR="007B1FCC" w:rsidRPr="00E55BF4" w14:paraId="49553736" w14:textId="77777777" w:rsidTr="00E10F92">
        <w:trPr>
          <w:trHeight w:val="660"/>
        </w:trPr>
        <w:tc>
          <w:tcPr>
            <w:tcW w:w="4673" w:type="dxa"/>
          </w:tcPr>
          <w:p w14:paraId="0920C5E9" w14:textId="77777777" w:rsidR="007B1FCC" w:rsidRPr="00E55BF4" w:rsidRDefault="007B1FCC" w:rsidP="00E10F92">
            <w:pPr>
              <w:pStyle w:val="style3"/>
              <w:ind w:firstLineChars="0" w:firstLine="0"/>
              <w:rPr>
                <w:color w:val="000000" w:themeColor="text1"/>
                <w:sz w:val="18"/>
                <w:szCs w:val="18"/>
              </w:rPr>
            </w:pPr>
            <w:r>
              <w:rPr>
                <w:rFonts w:hint="eastAsia"/>
                <w:color w:val="000000" w:themeColor="text1"/>
                <w:sz w:val="18"/>
                <w:szCs w:val="18"/>
              </w:rPr>
              <w:t xml:space="preserve">甲  </w:t>
            </w:r>
            <w:r w:rsidRPr="004A4069">
              <w:rPr>
                <w:color w:val="000000" w:themeColor="text1"/>
                <w:sz w:val="18"/>
                <w:szCs w:val="18"/>
              </w:rPr>
              <w:t>0.</w:t>
            </w:r>
            <w:r>
              <w:rPr>
                <w:color w:val="000000" w:themeColor="text1"/>
                <w:sz w:val="18"/>
                <w:szCs w:val="18"/>
              </w:rPr>
              <w:t>50  0.62   0.55   0.42   0.60   0.60   0.53</w:t>
            </w:r>
            <w:r>
              <w:rPr>
                <w:color w:val="000000" w:themeColor="text1"/>
                <w:sz w:val="18"/>
                <w:szCs w:val="18"/>
              </w:rPr>
              <w:br/>
            </w:r>
            <w:r>
              <w:rPr>
                <w:rFonts w:hint="eastAsia"/>
                <w:color w:val="000000" w:themeColor="text1"/>
                <w:sz w:val="18"/>
                <w:szCs w:val="18"/>
              </w:rPr>
              <w:t xml:space="preserve">乙  </w:t>
            </w:r>
            <w:r>
              <w:rPr>
                <w:color w:val="000000" w:themeColor="text1"/>
                <w:sz w:val="18"/>
                <w:szCs w:val="18"/>
              </w:rPr>
              <w:t>0.16  0.20   0.20   0.20   0.22   0.14   0.20</w:t>
            </w:r>
          </w:p>
        </w:tc>
      </w:tr>
    </w:tbl>
    <w:p w14:paraId="0166D3F4" w14:textId="07EA2304" w:rsidR="001E3936" w:rsidRDefault="00A25803" w:rsidP="004441D4">
      <w:pPr>
        <w:ind w:firstLine="420"/>
      </w:pPr>
      <w:r>
        <w:rPr>
          <w:rFonts w:hint="eastAsia"/>
        </w:rPr>
        <w:lastRenderedPageBreak/>
        <w:t>图</w:t>
      </w:r>
      <w:r w:rsidR="001647DA">
        <w:t>4</w:t>
      </w:r>
      <w:r w:rsidR="001E3936">
        <w:rPr>
          <w:rFonts w:hint="eastAsia"/>
        </w:rPr>
        <w:t>可以看出</w:t>
      </w:r>
      <w:r w:rsidR="003B4093">
        <w:rPr>
          <w:rFonts w:hint="eastAsia"/>
        </w:rPr>
        <w:t>依据</w:t>
      </w:r>
      <w:proofErr w:type="gramStart"/>
      <w:r w:rsidR="003B4093">
        <w:rPr>
          <w:rFonts w:hint="eastAsia"/>
        </w:rPr>
        <w:t>本评价</w:t>
      </w:r>
      <w:proofErr w:type="gramEnd"/>
      <w:r w:rsidR="003B4093">
        <w:rPr>
          <w:rFonts w:hint="eastAsia"/>
        </w:rPr>
        <w:t>模型</w:t>
      </w:r>
      <w:r w:rsidR="0069660B">
        <w:rPr>
          <w:rFonts w:hint="eastAsia"/>
        </w:rPr>
        <w:t>乙锅炉房</w:t>
      </w:r>
      <w:r w:rsidR="003B4093">
        <w:rPr>
          <w:rFonts w:hint="eastAsia"/>
        </w:rPr>
        <w:t>的出水温度与目标温度一致性更高</w:t>
      </w:r>
      <w:r w:rsidR="00AC7AE4">
        <w:rPr>
          <w:rFonts w:hint="eastAsia"/>
        </w:rPr>
        <w:t>，</w:t>
      </w:r>
      <w:r>
        <w:rPr>
          <w:rFonts w:hint="eastAsia"/>
        </w:rPr>
        <w:t>查询</w:t>
      </w:r>
      <w:r w:rsidR="003B4093">
        <w:rPr>
          <w:rFonts w:hint="eastAsia"/>
        </w:rPr>
        <w:t>原始采集</w:t>
      </w:r>
      <w:r w:rsidR="001E3936">
        <w:rPr>
          <w:rFonts w:hint="eastAsia"/>
        </w:rPr>
        <w:t>数据</w:t>
      </w:r>
      <w:r w:rsidR="003D3ECB">
        <w:rPr>
          <w:rFonts w:hint="eastAsia"/>
        </w:rPr>
        <w:t>可指，</w:t>
      </w:r>
      <w:r w:rsidR="0069660B">
        <w:rPr>
          <w:rFonts w:hint="eastAsia"/>
        </w:rPr>
        <w:t>甲</w:t>
      </w:r>
      <w:r w:rsidR="00C378C2">
        <w:rPr>
          <w:rFonts w:hint="eastAsia"/>
        </w:rPr>
        <w:t>锅炉房的单位耗气量为</w:t>
      </w:r>
      <w:r w:rsidR="00C378C2">
        <w:rPr>
          <w:rFonts w:hint="eastAsia"/>
        </w:rPr>
        <w:t>10.6</w:t>
      </w:r>
      <w:r w:rsidR="00FE2B1A">
        <w:t xml:space="preserve"> m</w:t>
      </w:r>
      <w:r w:rsidR="00FE2B1A" w:rsidRPr="00FE2B1A">
        <w:rPr>
          <w:vertAlign w:val="superscript"/>
        </w:rPr>
        <w:t>3</w:t>
      </w:r>
      <w:r w:rsidR="00FE2B1A">
        <w:rPr>
          <w:rFonts w:hint="eastAsia"/>
        </w:rPr>
        <w:t>/m</w:t>
      </w:r>
      <w:r w:rsidR="00FE2B1A" w:rsidRPr="00FE2B1A">
        <w:rPr>
          <w:rFonts w:hint="eastAsia"/>
          <w:vertAlign w:val="superscript"/>
        </w:rPr>
        <w:t>2</w:t>
      </w:r>
      <w:r w:rsidR="00C378C2">
        <w:rPr>
          <w:rFonts w:hint="eastAsia"/>
        </w:rPr>
        <w:t>，</w:t>
      </w:r>
      <w:r w:rsidR="0069660B">
        <w:rPr>
          <w:rFonts w:hint="eastAsia"/>
        </w:rPr>
        <w:t>乙</w:t>
      </w:r>
      <w:r w:rsidR="00C378C2">
        <w:rPr>
          <w:rFonts w:hint="eastAsia"/>
        </w:rPr>
        <w:t>锅炉房</w:t>
      </w:r>
      <w:r w:rsidR="00BE2D4C">
        <w:rPr>
          <w:rFonts w:hint="eastAsia"/>
        </w:rPr>
        <w:t>的单位耗气量</w:t>
      </w:r>
      <w:r w:rsidR="00C378C2">
        <w:rPr>
          <w:rFonts w:hint="eastAsia"/>
        </w:rPr>
        <w:t>为</w:t>
      </w:r>
      <w:r w:rsidR="00DC4A6E">
        <w:rPr>
          <w:rFonts w:hint="eastAsia"/>
        </w:rPr>
        <w:t>9</w:t>
      </w:r>
      <w:r w:rsidR="00C378C2">
        <w:rPr>
          <w:rFonts w:hint="eastAsia"/>
        </w:rPr>
        <w:t>.</w:t>
      </w:r>
      <w:r w:rsidR="00DC4A6E">
        <w:rPr>
          <w:rFonts w:hint="eastAsia"/>
        </w:rPr>
        <w:t>2</w:t>
      </w:r>
      <w:r w:rsidR="00FE2B1A">
        <w:t xml:space="preserve"> m</w:t>
      </w:r>
      <w:r w:rsidR="00FE2B1A" w:rsidRPr="00FE2B1A">
        <w:rPr>
          <w:vertAlign w:val="superscript"/>
        </w:rPr>
        <w:t>3</w:t>
      </w:r>
      <w:r w:rsidR="00FE2B1A">
        <w:rPr>
          <w:rFonts w:hint="eastAsia"/>
        </w:rPr>
        <w:t>/m</w:t>
      </w:r>
      <w:r w:rsidR="00FE2B1A" w:rsidRPr="00FE2B1A">
        <w:rPr>
          <w:rFonts w:hint="eastAsia"/>
          <w:vertAlign w:val="superscript"/>
        </w:rPr>
        <w:t>2</w:t>
      </w:r>
      <w:r w:rsidR="00BE2D4C">
        <w:rPr>
          <w:rFonts w:hint="eastAsia"/>
        </w:rPr>
        <w:t>。</w:t>
      </w:r>
      <w:r w:rsidR="00884C59">
        <w:rPr>
          <w:rFonts w:hint="eastAsia"/>
        </w:rPr>
        <w:t>实际运行中</w:t>
      </w:r>
      <w:r w:rsidR="0069660B">
        <w:rPr>
          <w:rFonts w:hint="eastAsia"/>
        </w:rPr>
        <w:t>乙锅炉房</w:t>
      </w:r>
      <w:r w:rsidR="00DE0294">
        <w:rPr>
          <w:rFonts w:hint="eastAsia"/>
        </w:rPr>
        <w:t>文化水平较高，根据天气</w:t>
      </w:r>
      <w:r w:rsidR="00AE5EB2">
        <w:rPr>
          <w:rFonts w:hint="eastAsia"/>
        </w:rPr>
        <w:t>、用户生活习惯</w:t>
      </w:r>
      <w:r w:rsidR="00DE0294">
        <w:rPr>
          <w:rFonts w:hint="eastAsia"/>
        </w:rPr>
        <w:t>、回水温度等各种因素积极调整运行参数，</w:t>
      </w:r>
      <w:r w:rsidR="001E3936">
        <w:rPr>
          <w:rFonts w:hint="eastAsia"/>
        </w:rPr>
        <w:t>采取自</w:t>
      </w:r>
      <w:r w:rsidR="006A6964">
        <w:rPr>
          <w:rFonts w:hint="eastAsia"/>
        </w:rPr>
        <w:t>动</w:t>
      </w:r>
      <w:r w:rsidR="00152A6B">
        <w:rPr>
          <w:rFonts w:hint="eastAsia"/>
        </w:rPr>
        <w:t>控制系统来调节出水温度</w:t>
      </w:r>
      <w:r w:rsidR="003D3ECB">
        <w:rPr>
          <w:rFonts w:hint="eastAsia"/>
        </w:rPr>
        <w:t>；</w:t>
      </w:r>
      <w:r w:rsidR="006A6964">
        <w:rPr>
          <w:rFonts w:hint="eastAsia"/>
        </w:rPr>
        <w:t>而</w:t>
      </w:r>
      <w:r w:rsidR="0069660B">
        <w:rPr>
          <w:rFonts w:hint="eastAsia"/>
        </w:rPr>
        <w:t>甲锅炉房</w:t>
      </w:r>
      <w:r w:rsidR="006A6964">
        <w:rPr>
          <w:rFonts w:hint="eastAsia"/>
        </w:rPr>
        <w:t>只是按照室外温度进行</w:t>
      </w:r>
      <w:r w:rsidR="00C52932">
        <w:rPr>
          <w:rFonts w:hint="eastAsia"/>
        </w:rPr>
        <w:t>人工</w:t>
      </w:r>
      <w:r w:rsidR="006A6964">
        <w:rPr>
          <w:rFonts w:hint="eastAsia"/>
        </w:rPr>
        <w:t>控制，</w:t>
      </w:r>
      <w:r w:rsidR="00FD68E7">
        <w:rPr>
          <w:rFonts w:hint="eastAsia"/>
        </w:rPr>
        <w:t>没有精细化供热</w:t>
      </w:r>
      <w:r>
        <w:rPr>
          <w:rFonts w:hint="eastAsia"/>
        </w:rPr>
        <w:t>，</w:t>
      </w:r>
      <w:r w:rsidR="006A6964">
        <w:rPr>
          <w:rFonts w:hint="eastAsia"/>
        </w:rPr>
        <w:t>其时效性表现较差。</w:t>
      </w:r>
      <w:r w:rsidR="003D3ECB">
        <w:rPr>
          <w:rFonts w:hint="eastAsia"/>
        </w:rPr>
        <w:t>所以乙锅炉房的出水温度曲线在与参考温度曲线的一致性上</w:t>
      </w:r>
      <w:r w:rsidR="003D3ECB">
        <w:rPr>
          <w:rFonts w:hint="eastAsia"/>
        </w:rPr>
        <w:t>更为接近。</w:t>
      </w:r>
      <w:r w:rsidR="003D3ECB">
        <w:rPr>
          <w:rFonts w:hint="eastAsia"/>
        </w:rPr>
        <w:t>两个锅炉房</w:t>
      </w:r>
      <w:proofErr w:type="gramStart"/>
      <w:r w:rsidR="003D3ECB">
        <w:rPr>
          <w:rFonts w:hint="eastAsia"/>
        </w:rPr>
        <w:t>供热户</w:t>
      </w:r>
      <w:proofErr w:type="gramEnd"/>
      <w:r w:rsidR="003D3ECB">
        <w:rPr>
          <w:rFonts w:hint="eastAsia"/>
        </w:rPr>
        <w:t>的投诉都很少，</w:t>
      </w:r>
      <w:r w:rsidR="003D3ECB">
        <w:rPr>
          <w:rFonts w:hint="eastAsia"/>
        </w:rPr>
        <w:t>则以上数据说明在保证用户室内温度的情况下，</w:t>
      </w:r>
      <w:r w:rsidR="0069660B">
        <w:rPr>
          <w:rFonts w:hint="eastAsia"/>
        </w:rPr>
        <w:t>乙锅炉房</w:t>
      </w:r>
      <w:r w:rsidR="00984F67">
        <w:rPr>
          <w:rFonts w:hint="eastAsia"/>
        </w:rPr>
        <w:t>一定程度上</w:t>
      </w:r>
      <w:r w:rsidR="002D75EB">
        <w:rPr>
          <w:rFonts w:hint="eastAsia"/>
        </w:rPr>
        <w:t>减少了资源浪费，节约了能源</w:t>
      </w:r>
      <w:r w:rsidR="003D3ECB">
        <w:rPr>
          <w:rFonts w:hint="eastAsia"/>
        </w:rPr>
        <w:t>。</w:t>
      </w:r>
    </w:p>
    <w:p w14:paraId="60DDE798" w14:textId="6CF72E32" w:rsidR="00054100" w:rsidRDefault="00054100" w:rsidP="00DA3B52">
      <w:pPr>
        <w:pStyle w:val="1"/>
        <w:ind w:left="0"/>
      </w:pPr>
      <w:r w:rsidRPr="00054100">
        <w:rPr>
          <w:rFonts w:hint="eastAsia"/>
        </w:rPr>
        <w:t>结论</w:t>
      </w:r>
    </w:p>
    <w:p w14:paraId="7D1BE807" w14:textId="43AF405A" w:rsidR="00054100" w:rsidRDefault="00BF0324" w:rsidP="00CE3536">
      <w:pPr>
        <w:ind w:firstLine="420"/>
      </w:pPr>
      <w:r>
        <w:rPr>
          <w:rFonts w:hint="eastAsia"/>
        </w:rPr>
        <w:t>为了</w:t>
      </w:r>
      <w:r w:rsidR="00C6065B">
        <w:rPr>
          <w:rFonts w:hint="eastAsia"/>
        </w:rPr>
        <w:t>更好地量化管理供热，</w:t>
      </w:r>
      <w:r>
        <w:rPr>
          <w:rFonts w:hint="eastAsia"/>
        </w:rPr>
        <w:t>达到</w:t>
      </w:r>
      <w:r w:rsidR="00C6065B">
        <w:rPr>
          <w:rFonts w:hint="eastAsia"/>
        </w:rPr>
        <w:t>满足供热的前提下</w:t>
      </w:r>
      <w:r>
        <w:rPr>
          <w:rFonts w:hint="eastAsia"/>
        </w:rPr>
        <w:t>节能减排的</w:t>
      </w:r>
      <w:r w:rsidR="00CF5847">
        <w:rPr>
          <w:rFonts w:hint="eastAsia"/>
        </w:rPr>
        <w:t>目的</w:t>
      </w:r>
      <w:r w:rsidR="005C6447">
        <w:rPr>
          <w:rFonts w:hint="eastAsia"/>
        </w:rPr>
        <w:t>，本文</w:t>
      </w:r>
      <w:r w:rsidR="00D1405A">
        <w:rPr>
          <w:rFonts w:hint="eastAsia"/>
        </w:rPr>
        <w:t>提出</w:t>
      </w:r>
      <w:r w:rsidR="005C6447">
        <w:rPr>
          <w:rFonts w:hint="eastAsia"/>
        </w:rPr>
        <w:t>了一个</w:t>
      </w:r>
      <w:r>
        <w:rPr>
          <w:rFonts w:hint="eastAsia"/>
        </w:rPr>
        <w:t>锅炉</w:t>
      </w:r>
      <w:r w:rsidR="005C6447">
        <w:rPr>
          <w:rFonts w:hint="eastAsia"/>
        </w:rPr>
        <w:t>供热</w:t>
      </w:r>
      <w:r w:rsidR="00C6065B">
        <w:rPr>
          <w:rFonts w:hint="eastAsia"/>
        </w:rPr>
        <w:t>行为</w:t>
      </w:r>
      <w:r w:rsidR="005C6447">
        <w:rPr>
          <w:rFonts w:hint="eastAsia"/>
        </w:rPr>
        <w:t>的</w:t>
      </w:r>
      <w:r w:rsidR="0036398A">
        <w:rPr>
          <w:rFonts w:hint="eastAsia"/>
        </w:rPr>
        <w:t>评价</w:t>
      </w:r>
      <w:r w:rsidR="00D1405A">
        <w:rPr>
          <w:rFonts w:hint="eastAsia"/>
        </w:rPr>
        <w:t>方法</w:t>
      </w:r>
      <w:r w:rsidR="0036398A">
        <w:rPr>
          <w:rFonts w:hint="eastAsia"/>
        </w:rPr>
        <w:t>。</w:t>
      </w:r>
      <w:r w:rsidR="00692BDE">
        <w:rPr>
          <w:rFonts w:hint="eastAsia"/>
        </w:rPr>
        <w:t>对锅炉房的出水温度曲线与</w:t>
      </w:r>
      <w:r w:rsidR="00C6065B">
        <w:rPr>
          <w:rFonts w:hint="eastAsia"/>
        </w:rPr>
        <w:t>目标</w:t>
      </w:r>
      <w:r w:rsidR="008E3B43">
        <w:rPr>
          <w:rFonts w:hint="eastAsia"/>
        </w:rPr>
        <w:t>温度</w:t>
      </w:r>
      <w:r w:rsidR="00372590">
        <w:rPr>
          <w:rFonts w:hint="eastAsia"/>
        </w:rPr>
        <w:t>曲线进行</w:t>
      </w:r>
      <w:r w:rsidR="00C6065B">
        <w:rPr>
          <w:rFonts w:hint="eastAsia"/>
        </w:rPr>
        <w:t>一致性</w:t>
      </w:r>
      <w:r w:rsidR="00372590">
        <w:rPr>
          <w:rFonts w:hint="eastAsia"/>
        </w:rPr>
        <w:t>分析，分解</w:t>
      </w:r>
      <w:proofErr w:type="gramStart"/>
      <w:r w:rsidR="00372590">
        <w:rPr>
          <w:rFonts w:hint="eastAsia"/>
        </w:rPr>
        <w:t>为趋势</w:t>
      </w:r>
      <w:proofErr w:type="gramEnd"/>
      <w:r w:rsidR="00372590">
        <w:rPr>
          <w:rFonts w:hint="eastAsia"/>
        </w:rPr>
        <w:t>变化、平移和伸缩三种属性</w:t>
      </w:r>
      <w:r w:rsidR="00D1405A">
        <w:rPr>
          <w:rFonts w:hint="eastAsia"/>
        </w:rPr>
        <w:t>相似度</w:t>
      </w:r>
      <w:r w:rsidR="00C6065B">
        <w:rPr>
          <w:rFonts w:hint="eastAsia"/>
        </w:rPr>
        <w:t>分析其一致性</w:t>
      </w:r>
      <w:r w:rsidR="00D1405A">
        <w:rPr>
          <w:rFonts w:hint="eastAsia"/>
        </w:rPr>
        <w:t>，给出每个属性相似度的计算方式并加权融合</w:t>
      </w:r>
      <w:r w:rsidR="00692BDE">
        <w:rPr>
          <w:rFonts w:hint="eastAsia"/>
        </w:rPr>
        <w:t>为一个</w:t>
      </w:r>
      <w:r w:rsidR="00C6065B">
        <w:rPr>
          <w:rFonts w:hint="eastAsia"/>
        </w:rPr>
        <w:t>一致性</w:t>
      </w:r>
      <w:r w:rsidR="00692BDE">
        <w:rPr>
          <w:rFonts w:hint="eastAsia"/>
        </w:rPr>
        <w:t>度量</w:t>
      </w:r>
      <w:r w:rsidR="006D0AD6">
        <w:rPr>
          <w:rFonts w:hint="eastAsia"/>
        </w:rPr>
        <w:t>。利用</w:t>
      </w:r>
      <w:r w:rsidR="009C5D17">
        <w:rPr>
          <w:rFonts w:hint="eastAsia"/>
        </w:rPr>
        <w:t>天津</w:t>
      </w:r>
      <w:r w:rsidR="006D0AD6">
        <w:rPr>
          <w:rFonts w:hint="eastAsia"/>
        </w:rPr>
        <w:t>地区</w:t>
      </w:r>
      <w:r w:rsidR="00072782">
        <w:rPr>
          <w:rFonts w:hint="eastAsia"/>
        </w:rPr>
        <w:t>某</w:t>
      </w:r>
      <w:r w:rsidR="00A17807">
        <w:rPr>
          <w:rFonts w:hint="eastAsia"/>
        </w:rPr>
        <w:t>供热公司</w:t>
      </w:r>
      <w:r w:rsidR="009C5D17">
        <w:rPr>
          <w:rFonts w:hint="eastAsia"/>
        </w:rPr>
        <w:t>的</w:t>
      </w:r>
      <w:r w:rsidR="00C72EB2">
        <w:rPr>
          <w:rFonts w:hint="eastAsia"/>
        </w:rPr>
        <w:t>供热</w:t>
      </w:r>
      <w:r w:rsidR="009C5D17">
        <w:rPr>
          <w:rFonts w:hint="eastAsia"/>
        </w:rPr>
        <w:t>数据，对</w:t>
      </w:r>
      <w:r w:rsidR="009C5D17">
        <w:rPr>
          <w:rFonts w:hint="eastAsia"/>
        </w:rPr>
        <w:t>201</w:t>
      </w:r>
      <w:r w:rsidR="00972C3A">
        <w:t>5</w:t>
      </w:r>
      <w:r w:rsidR="001B2E85">
        <w:rPr>
          <w:rFonts w:hint="eastAsia"/>
        </w:rPr>
        <w:t>-2016</w:t>
      </w:r>
      <w:r w:rsidR="002A2775">
        <w:rPr>
          <w:rFonts w:hint="eastAsia"/>
        </w:rPr>
        <w:t>供热季</w:t>
      </w:r>
      <w:r w:rsidR="009C5D17">
        <w:rPr>
          <w:rFonts w:hint="eastAsia"/>
        </w:rPr>
        <w:t>的数据进行分析，通过本文提出的</w:t>
      </w:r>
      <w:r w:rsidR="00105F30">
        <w:rPr>
          <w:rFonts w:hint="eastAsia"/>
        </w:rPr>
        <w:t>供热</w:t>
      </w:r>
      <w:r w:rsidR="001B2E85">
        <w:rPr>
          <w:rFonts w:hint="eastAsia"/>
        </w:rPr>
        <w:t>行为</w:t>
      </w:r>
      <w:r w:rsidR="009C5D17">
        <w:rPr>
          <w:rFonts w:hint="eastAsia"/>
        </w:rPr>
        <w:t>评价</w:t>
      </w:r>
      <w:r w:rsidR="00D1405A">
        <w:rPr>
          <w:rFonts w:hint="eastAsia"/>
        </w:rPr>
        <w:t>方法</w:t>
      </w:r>
      <w:r w:rsidR="009C5D17">
        <w:rPr>
          <w:rFonts w:hint="eastAsia"/>
        </w:rPr>
        <w:t>将</w:t>
      </w:r>
      <w:r w:rsidR="00692BDE">
        <w:rPr>
          <w:rFonts w:hint="eastAsia"/>
        </w:rPr>
        <w:t>甲、乙锅炉房</w:t>
      </w:r>
      <w:r w:rsidR="009C5D17">
        <w:rPr>
          <w:rFonts w:hint="eastAsia"/>
        </w:rPr>
        <w:t>进行了</w:t>
      </w:r>
      <w:r w:rsidR="001B2E85">
        <w:rPr>
          <w:rFonts w:hint="eastAsia"/>
        </w:rPr>
        <w:t>对比分析</w:t>
      </w:r>
      <w:r w:rsidR="009C5D17">
        <w:rPr>
          <w:rFonts w:hint="eastAsia"/>
        </w:rPr>
        <w:t>，结果表明，</w:t>
      </w:r>
      <w:r w:rsidR="00136C99">
        <w:rPr>
          <w:rFonts w:hint="eastAsia"/>
        </w:rPr>
        <w:t>本文提出</w:t>
      </w:r>
      <w:r w:rsidR="004E6F9C">
        <w:rPr>
          <w:rFonts w:hint="eastAsia"/>
        </w:rPr>
        <w:t>的评价</w:t>
      </w:r>
      <w:r w:rsidR="00D1405A">
        <w:rPr>
          <w:rFonts w:hint="eastAsia"/>
        </w:rPr>
        <w:t>方法</w:t>
      </w:r>
      <w:r w:rsidR="009C5D17">
        <w:rPr>
          <w:rFonts w:hint="eastAsia"/>
        </w:rPr>
        <w:t>可以</w:t>
      </w:r>
      <w:r w:rsidR="001B2E85">
        <w:rPr>
          <w:rFonts w:hint="eastAsia"/>
        </w:rPr>
        <w:t>较好的区分不同的供热行为，对</w:t>
      </w:r>
      <w:r w:rsidR="005A2CBA">
        <w:rPr>
          <w:rFonts w:hint="eastAsia"/>
        </w:rPr>
        <w:t>锅炉供热系统的相关管理人员提供量化考核的</w:t>
      </w:r>
      <w:proofErr w:type="gramStart"/>
      <w:r w:rsidR="005A2CBA">
        <w:rPr>
          <w:rFonts w:hint="eastAsia"/>
        </w:rPr>
        <w:t>的</w:t>
      </w:r>
      <w:proofErr w:type="gramEnd"/>
      <w:r w:rsidR="005A2CBA">
        <w:rPr>
          <w:rFonts w:hint="eastAsia"/>
        </w:rPr>
        <w:t>参考依据，对节能减排，精细化供热具有重大意义。</w:t>
      </w:r>
      <w:r w:rsidR="001B2E85">
        <w:rPr>
          <w:rFonts w:hint="eastAsia"/>
        </w:rPr>
        <w:t>在此基础上，将对实时采集数据进行分析，供管理人员参考</w:t>
      </w:r>
      <w:bookmarkStart w:id="3" w:name="_GoBack"/>
      <w:bookmarkEnd w:id="3"/>
      <w:r w:rsidR="001B2E85">
        <w:rPr>
          <w:rFonts w:hint="eastAsia"/>
        </w:rPr>
        <w:t>。</w:t>
      </w:r>
    </w:p>
    <w:p w14:paraId="32A155DF" w14:textId="4BF8B4E2" w:rsidR="00054100" w:rsidRPr="00A3070D" w:rsidRDefault="007B1FCC" w:rsidP="00A33A71">
      <w:pPr>
        <w:pStyle w:val="style3"/>
        <w:ind w:firstLineChars="0" w:firstLine="0"/>
        <w:rPr>
          <w:rFonts w:ascii="Times New Roman" w:hAnsi="Times New Roman" w:cs="Times New Roman"/>
          <w:b/>
          <w:color w:val="auto"/>
        </w:rPr>
      </w:pPr>
      <w:r>
        <w:rPr>
          <w:rFonts w:ascii="Times New Roman" w:hAnsi="Times New Roman" w:cs="Times New Roman" w:hint="eastAsia"/>
          <w:b/>
          <w:color w:val="auto"/>
        </w:rPr>
        <w:t>参</w:t>
      </w:r>
      <w:r w:rsidR="00054100" w:rsidRPr="00A3070D">
        <w:rPr>
          <w:rFonts w:ascii="Times New Roman" w:hAnsi="Times New Roman" w:cs="Times New Roman" w:hint="eastAsia"/>
          <w:b/>
          <w:color w:val="auto"/>
        </w:rPr>
        <w:t>考文献</w:t>
      </w:r>
    </w:p>
    <w:p w14:paraId="72681344" w14:textId="2A4C1303" w:rsidR="00A72325" w:rsidRPr="007D6CCE" w:rsidRDefault="00CE34A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[1] </w:t>
      </w:r>
      <w:proofErr w:type="gramStart"/>
      <w:r w:rsidR="007D6D49" w:rsidRPr="007D6CCE">
        <w:rPr>
          <w:rFonts w:ascii="Times New Roman" w:hAnsi="Times New Roman" w:hint="eastAsia"/>
          <w:color w:val="auto"/>
          <w:sz w:val="18"/>
          <w:szCs w:val="18"/>
        </w:rPr>
        <w:t>江亿</w:t>
      </w:r>
      <w:r w:rsidR="007D6D49" w:rsidRPr="007D6CCE">
        <w:rPr>
          <w:rFonts w:ascii="Times New Roman" w:hAnsi="Times New Roman" w:hint="eastAsia"/>
          <w:color w:val="auto"/>
          <w:sz w:val="18"/>
          <w:szCs w:val="18"/>
        </w:rPr>
        <w:t>,</w:t>
      </w:r>
      <w:proofErr w:type="gramEnd"/>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彭琛</w:t>
      </w:r>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胡姗</w:t>
      </w:r>
      <w:r w:rsidR="007D6D49" w:rsidRPr="007D6CCE">
        <w:rPr>
          <w:rFonts w:ascii="Times New Roman" w:hAnsi="Times New Roman" w:hint="eastAsia"/>
          <w:color w:val="auto"/>
          <w:sz w:val="18"/>
          <w:szCs w:val="18"/>
        </w:rPr>
        <w:t xml:space="preserve">. </w:t>
      </w:r>
      <w:r w:rsidR="007D6D49" w:rsidRPr="007D6CCE">
        <w:rPr>
          <w:rFonts w:ascii="Times New Roman" w:hAnsi="Times New Roman" w:hint="eastAsia"/>
          <w:color w:val="auto"/>
          <w:sz w:val="18"/>
          <w:szCs w:val="18"/>
        </w:rPr>
        <w:t>中国建筑能耗的分类</w:t>
      </w:r>
      <w:r w:rsidR="007D6D49" w:rsidRPr="007D6CCE">
        <w:rPr>
          <w:rFonts w:ascii="Times New Roman" w:hAnsi="Times New Roman" w:hint="eastAsia"/>
          <w:color w:val="auto"/>
          <w:sz w:val="18"/>
          <w:szCs w:val="18"/>
        </w:rPr>
        <w:t xml:space="preserve">[J]. </w:t>
      </w:r>
      <w:r w:rsidR="007D6D49" w:rsidRPr="007D6CCE">
        <w:rPr>
          <w:rFonts w:ascii="Times New Roman" w:hAnsi="Times New Roman" w:hint="eastAsia"/>
          <w:color w:val="auto"/>
          <w:sz w:val="18"/>
          <w:szCs w:val="18"/>
        </w:rPr>
        <w:t>建设科技</w:t>
      </w:r>
      <w:r w:rsidR="007D6D49" w:rsidRPr="007D6CCE">
        <w:rPr>
          <w:rFonts w:ascii="Times New Roman" w:hAnsi="Times New Roman" w:hint="eastAsia"/>
          <w:color w:val="auto"/>
          <w:sz w:val="18"/>
          <w:szCs w:val="18"/>
        </w:rPr>
        <w:t>, 2015(14):</w:t>
      </w:r>
      <w:proofErr w:type="gramStart"/>
      <w:r w:rsidR="007D6D49" w:rsidRPr="007D6CCE">
        <w:rPr>
          <w:rFonts w:ascii="Times New Roman" w:hAnsi="Times New Roman" w:hint="eastAsia"/>
          <w:color w:val="auto"/>
          <w:sz w:val="18"/>
          <w:szCs w:val="18"/>
        </w:rPr>
        <w:t>22-26.</w:t>
      </w:r>
      <w:proofErr w:type="gramEnd"/>
    </w:p>
    <w:p w14:paraId="6C9680DA" w14:textId="12ADB003" w:rsidR="00492C4C" w:rsidRPr="007D6CCE" w:rsidRDefault="00492C4C"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lastRenderedPageBreak/>
        <w:t xml:space="preserve">[2] </w:t>
      </w:r>
      <w:r w:rsidRPr="007D6CCE">
        <w:rPr>
          <w:rFonts w:ascii="Times New Roman" w:hAnsi="Times New Roman" w:hint="eastAsia"/>
          <w:color w:val="auto"/>
          <w:sz w:val="18"/>
          <w:szCs w:val="18"/>
        </w:rPr>
        <w:t>张珊</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供热锅炉绩效评价及优化系统的研究</w:t>
      </w:r>
      <w:r w:rsidRPr="007D6CCE">
        <w:rPr>
          <w:rFonts w:ascii="Times New Roman" w:hAnsi="Times New Roman" w:hint="eastAsia"/>
          <w:color w:val="auto"/>
          <w:sz w:val="18"/>
          <w:szCs w:val="18"/>
        </w:rPr>
        <w:t xml:space="preserve">[D]. </w:t>
      </w:r>
      <w:r w:rsidRPr="007D6CCE">
        <w:rPr>
          <w:rFonts w:ascii="Times New Roman" w:hAnsi="Times New Roman" w:hint="eastAsia"/>
          <w:color w:val="auto"/>
          <w:sz w:val="18"/>
          <w:szCs w:val="18"/>
        </w:rPr>
        <w:t>大连海事大学</w:t>
      </w:r>
      <w:r w:rsidRPr="007D6CCE">
        <w:rPr>
          <w:rFonts w:ascii="Times New Roman" w:hAnsi="Times New Roman" w:hint="eastAsia"/>
          <w:color w:val="auto"/>
          <w:sz w:val="18"/>
          <w:szCs w:val="18"/>
        </w:rPr>
        <w:t>, 2013.</w:t>
      </w:r>
    </w:p>
    <w:p w14:paraId="086DB56B" w14:textId="6AB9134B" w:rsidR="0066670D" w:rsidRPr="007D6CCE" w:rsidRDefault="0066670D"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[3] </w:t>
      </w:r>
      <w:r w:rsidRPr="007D6CCE">
        <w:rPr>
          <w:rFonts w:ascii="Times New Roman" w:hAnsi="Times New Roman" w:hint="eastAsia"/>
          <w:color w:val="auto"/>
          <w:sz w:val="18"/>
          <w:szCs w:val="18"/>
        </w:rPr>
        <w:t>郑斌祥</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基于数据仓库的时序数据挖掘研究</w:t>
      </w:r>
      <w:r w:rsidRPr="007D6CCE">
        <w:rPr>
          <w:rFonts w:ascii="Times New Roman" w:hAnsi="Times New Roman" w:hint="eastAsia"/>
          <w:color w:val="auto"/>
          <w:sz w:val="18"/>
          <w:szCs w:val="18"/>
        </w:rPr>
        <w:t xml:space="preserve">[D]. </w:t>
      </w:r>
      <w:r w:rsidRPr="007D6CCE">
        <w:rPr>
          <w:rFonts w:ascii="Times New Roman" w:hAnsi="Times New Roman" w:hint="eastAsia"/>
          <w:color w:val="auto"/>
          <w:sz w:val="18"/>
          <w:szCs w:val="18"/>
        </w:rPr>
        <w:t>上海交通大学</w:t>
      </w:r>
      <w:r w:rsidRPr="007D6CCE">
        <w:rPr>
          <w:rFonts w:ascii="Times New Roman" w:hAnsi="Times New Roman" w:hint="eastAsia"/>
          <w:color w:val="auto"/>
          <w:sz w:val="18"/>
          <w:szCs w:val="18"/>
        </w:rPr>
        <w:t>, 2002.</w:t>
      </w:r>
    </w:p>
    <w:p w14:paraId="59260906" w14:textId="5DE5883F" w:rsidR="00E822CE" w:rsidRPr="007D6CCE" w:rsidRDefault="00E822CE"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 xml:space="preserve">[4] </w:t>
      </w:r>
      <w:proofErr w:type="gramStart"/>
      <w:r w:rsidRPr="007D6CCE">
        <w:rPr>
          <w:rFonts w:ascii="Times New Roman" w:hAnsi="Times New Roman" w:hint="eastAsia"/>
          <w:color w:val="auto"/>
          <w:sz w:val="18"/>
          <w:szCs w:val="18"/>
        </w:rPr>
        <w:t>路昌海</w:t>
      </w:r>
      <w:proofErr w:type="gramEnd"/>
      <w:r w:rsidRPr="007D6CCE">
        <w:rPr>
          <w:rFonts w:ascii="Times New Roman" w:hAnsi="Times New Roman" w:hint="eastAsia"/>
          <w:color w:val="auto"/>
          <w:sz w:val="18"/>
          <w:szCs w:val="18"/>
        </w:rPr>
        <w:t xml:space="preserve">, </w:t>
      </w:r>
      <w:proofErr w:type="gramStart"/>
      <w:r w:rsidRPr="007D6CCE">
        <w:rPr>
          <w:rFonts w:ascii="Times New Roman" w:hAnsi="Times New Roman" w:hint="eastAsia"/>
          <w:color w:val="auto"/>
          <w:sz w:val="18"/>
          <w:szCs w:val="18"/>
        </w:rPr>
        <w:t>刘贵松</w:t>
      </w:r>
      <w:proofErr w:type="gramEnd"/>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张明琤</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基于支持向量回归的锅炉出水温度时间序列预测</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区域供热</w:t>
      </w:r>
      <w:r w:rsidRPr="007D6CCE">
        <w:rPr>
          <w:rFonts w:ascii="Times New Roman" w:hAnsi="Times New Roman" w:hint="eastAsia"/>
          <w:color w:val="auto"/>
          <w:sz w:val="18"/>
          <w:szCs w:val="18"/>
        </w:rPr>
        <w:t>, 2014(6):</w:t>
      </w:r>
      <w:proofErr w:type="gramStart"/>
      <w:r w:rsidRPr="007D6CCE">
        <w:rPr>
          <w:rFonts w:ascii="Times New Roman" w:hAnsi="Times New Roman" w:hint="eastAsia"/>
          <w:color w:val="auto"/>
          <w:sz w:val="18"/>
          <w:szCs w:val="18"/>
        </w:rPr>
        <w:t>18-22.</w:t>
      </w:r>
      <w:proofErr w:type="gramEnd"/>
    </w:p>
    <w:p w14:paraId="55564206" w14:textId="1D0F7381" w:rsidR="007F2587" w:rsidRPr="007D6CCE" w:rsidRDefault="007F2587" w:rsidP="0099278A">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5</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0001726A">
        <w:rPr>
          <w:rFonts w:ascii="Times New Roman" w:hAnsi="Times New Roman" w:cs="Arial"/>
          <w:sz w:val="18"/>
          <w:szCs w:val="18"/>
          <w:shd w:val="clear" w:color="auto" w:fill="FFFFFF"/>
        </w:rPr>
        <w:t>徐志</w:t>
      </w:r>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李栋</w:t>
      </w:r>
      <w:proofErr w:type="gramEnd"/>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刘挺</w:t>
      </w:r>
      <w:r w:rsidRPr="007D6CCE">
        <w:rPr>
          <w:rFonts w:ascii="Times New Roman" w:hAnsi="Times New Roman" w:cs="Arial"/>
          <w:sz w:val="18"/>
          <w:szCs w:val="18"/>
          <w:shd w:val="clear" w:color="auto" w:fill="FFFFFF"/>
        </w:rPr>
        <w:t>,</w:t>
      </w:r>
      <w:proofErr w:type="gramEnd"/>
      <w:r w:rsidRPr="007D6CCE">
        <w:rPr>
          <w:rFonts w:ascii="Times New Roman" w:hAnsi="Times New Roman" w:cs="Arial"/>
          <w:sz w:val="18"/>
          <w:szCs w:val="18"/>
          <w:shd w:val="clear" w:color="auto" w:fill="FFFFFF"/>
        </w:rPr>
        <w:t>等</w:t>
      </w:r>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微博用户</w:t>
      </w:r>
      <w:proofErr w:type="gramEnd"/>
      <w:r w:rsidRPr="007D6CCE">
        <w:rPr>
          <w:rFonts w:ascii="Times New Roman" w:hAnsi="Times New Roman" w:cs="Arial"/>
          <w:sz w:val="18"/>
          <w:szCs w:val="18"/>
          <w:shd w:val="clear" w:color="auto" w:fill="FFFFFF"/>
        </w:rPr>
        <w:t>的相似性度量及其应用</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计算机学报</w:t>
      </w:r>
      <w:r w:rsidRPr="007D6CCE">
        <w:rPr>
          <w:rFonts w:ascii="Times New Roman" w:hAnsi="Times New Roman" w:cs="Arial"/>
          <w:sz w:val="18"/>
          <w:szCs w:val="18"/>
          <w:shd w:val="clear" w:color="auto" w:fill="FFFFFF"/>
        </w:rPr>
        <w:t>, 2014, 37(1):</w:t>
      </w:r>
      <w:proofErr w:type="gramStart"/>
      <w:r w:rsidRPr="007D6CCE">
        <w:rPr>
          <w:rFonts w:ascii="Times New Roman" w:hAnsi="Times New Roman" w:cs="Arial"/>
          <w:sz w:val="18"/>
          <w:szCs w:val="18"/>
          <w:shd w:val="clear" w:color="auto" w:fill="FFFFFF"/>
        </w:rPr>
        <w:t>207-218.</w:t>
      </w:r>
      <w:proofErr w:type="gramEnd"/>
    </w:p>
    <w:p w14:paraId="49A8B772" w14:textId="3EF79721" w:rsidR="007F2587" w:rsidRPr="007D6CCE" w:rsidRDefault="007F2587" w:rsidP="0099278A">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s="Arial"/>
          <w:sz w:val="18"/>
          <w:szCs w:val="18"/>
          <w:shd w:val="clear" w:color="auto" w:fill="FFFFFF"/>
        </w:rPr>
        <w:t xml:space="preserve">[6] </w:t>
      </w:r>
      <w:r w:rsidRPr="007D6CCE">
        <w:rPr>
          <w:rFonts w:ascii="Times New Roman" w:hAnsi="Times New Roman" w:cs="Arial"/>
          <w:sz w:val="18"/>
          <w:szCs w:val="18"/>
          <w:shd w:val="clear" w:color="auto" w:fill="FFFFFF"/>
        </w:rPr>
        <w:t>高兴</w:t>
      </w:r>
      <w:r w:rsidR="0001726A">
        <w:rPr>
          <w:rFonts w:ascii="Times New Roman" w:hAnsi="Times New Roman" w:cs="Arial"/>
          <w:sz w:val="18"/>
          <w:szCs w:val="18"/>
          <w:shd w:val="clear" w:color="auto" w:fill="FFFFFF"/>
        </w:rPr>
        <w:t>.</w:t>
      </w:r>
      <w:r w:rsidRPr="007D6CCE">
        <w:rPr>
          <w:rFonts w:ascii="Times New Roman" w:hAnsi="Times New Roman" w:cs="Arial"/>
          <w:sz w:val="18"/>
          <w:szCs w:val="18"/>
          <w:shd w:val="clear" w:color="auto" w:fill="FFFFFF"/>
        </w:rPr>
        <w:t>基于特征信息的测井曲线相似度算法研究与应用</w:t>
      </w:r>
      <w:r w:rsidRPr="007D6CCE">
        <w:rPr>
          <w:rFonts w:ascii="Times New Roman" w:hAnsi="Times New Roman" w:cs="Arial"/>
          <w:sz w:val="18"/>
          <w:szCs w:val="18"/>
          <w:shd w:val="clear" w:color="auto" w:fill="FFFFFF"/>
        </w:rPr>
        <w:t xml:space="preserve">[D]. </w:t>
      </w:r>
      <w:r w:rsidRPr="007D6CCE">
        <w:rPr>
          <w:rFonts w:ascii="Times New Roman" w:hAnsi="Times New Roman" w:cs="Arial"/>
          <w:sz w:val="18"/>
          <w:szCs w:val="18"/>
          <w:shd w:val="clear" w:color="auto" w:fill="FFFFFF"/>
        </w:rPr>
        <w:t>东北石油大学</w:t>
      </w:r>
      <w:r w:rsidRPr="007D6CCE">
        <w:rPr>
          <w:rFonts w:ascii="Times New Roman" w:hAnsi="Times New Roman" w:cs="Arial"/>
          <w:sz w:val="18"/>
          <w:szCs w:val="18"/>
          <w:shd w:val="clear" w:color="auto" w:fill="FFFFFF"/>
        </w:rPr>
        <w:t>, 2013.</w:t>
      </w:r>
    </w:p>
    <w:p w14:paraId="579CC089" w14:textId="2150AC84" w:rsidR="002849D8" w:rsidRPr="007D6CCE" w:rsidRDefault="002849D8" w:rsidP="00F47D7D">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sz w:val="18"/>
          <w:szCs w:val="18"/>
          <w:shd w:val="clear" w:color="auto" w:fill="FFFFFF"/>
        </w:rPr>
        <w:t>[</w:t>
      </w:r>
      <w:r w:rsidR="007F2587" w:rsidRPr="007D6CCE">
        <w:rPr>
          <w:rFonts w:ascii="Times New Roman" w:hAnsi="Times New Roman" w:cs="Arial"/>
          <w:sz w:val="18"/>
          <w:szCs w:val="18"/>
          <w:shd w:val="clear" w:color="auto" w:fill="FFFFFF"/>
        </w:rPr>
        <w:t>7</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张宇</w:t>
      </w:r>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刘雨东</w:t>
      </w:r>
      <w:proofErr w:type="gramEnd"/>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计钊</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向量相似度测度方法</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声学技术</w:t>
      </w:r>
      <w:r w:rsidRPr="007D6CCE">
        <w:rPr>
          <w:rFonts w:ascii="Times New Roman" w:hAnsi="Times New Roman" w:cs="Arial"/>
          <w:sz w:val="18"/>
          <w:szCs w:val="18"/>
          <w:shd w:val="clear" w:color="auto" w:fill="FFFFFF"/>
        </w:rPr>
        <w:t>, 2009, 28(4):</w:t>
      </w:r>
      <w:proofErr w:type="gramStart"/>
      <w:r w:rsidRPr="007D6CCE">
        <w:rPr>
          <w:rFonts w:ascii="Times New Roman" w:hAnsi="Times New Roman" w:cs="Arial"/>
          <w:sz w:val="18"/>
          <w:szCs w:val="18"/>
          <w:shd w:val="clear" w:color="auto" w:fill="FFFFFF"/>
        </w:rPr>
        <w:t>532-536.</w:t>
      </w:r>
      <w:proofErr w:type="gramEnd"/>
    </w:p>
    <w:p w14:paraId="2790E642" w14:textId="2F3BEEF6" w:rsidR="00D3237D" w:rsidRPr="007D6CCE" w:rsidRDefault="00D3237D" w:rsidP="00F47D7D">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007F2587" w:rsidRPr="007D6CCE">
        <w:rPr>
          <w:rFonts w:ascii="Times New Roman" w:hAnsi="Times New Roman" w:cs="Arial"/>
          <w:sz w:val="18"/>
          <w:szCs w:val="18"/>
          <w:shd w:val="clear" w:color="auto" w:fill="FFFFFF"/>
        </w:rPr>
        <w:t>8</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郑丽萍</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李光耀</w:t>
      </w:r>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梁永全</w:t>
      </w:r>
      <w:proofErr w:type="gramEnd"/>
      <w:r w:rsidRPr="007D6CCE">
        <w:rPr>
          <w:rFonts w:ascii="Times New Roman" w:hAnsi="Times New Roman" w:cs="Arial"/>
          <w:sz w:val="18"/>
          <w:szCs w:val="18"/>
          <w:shd w:val="clear" w:color="auto" w:fill="FFFFFF"/>
        </w:rPr>
        <w:t>,</w:t>
      </w:r>
      <w:r w:rsidRPr="007D6CCE">
        <w:rPr>
          <w:rFonts w:ascii="Times New Roman" w:hAnsi="Times New Roman" w:cs="Arial"/>
          <w:sz w:val="18"/>
          <w:szCs w:val="18"/>
          <w:shd w:val="clear" w:color="auto" w:fill="FFFFFF"/>
        </w:rPr>
        <w:t>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本体中概念相似度的计算</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计算机工程与应用</w:t>
      </w:r>
      <w:r w:rsidRPr="007D6CCE">
        <w:rPr>
          <w:rFonts w:ascii="Times New Roman" w:hAnsi="Times New Roman" w:cs="Arial"/>
          <w:sz w:val="18"/>
          <w:szCs w:val="18"/>
          <w:shd w:val="clear" w:color="auto" w:fill="FFFFFF"/>
        </w:rPr>
        <w:t>, 2006, 42(30):</w:t>
      </w:r>
      <w:proofErr w:type="gramStart"/>
      <w:r w:rsidRPr="007D6CCE">
        <w:rPr>
          <w:rFonts w:ascii="Times New Roman" w:hAnsi="Times New Roman" w:cs="Arial"/>
          <w:sz w:val="18"/>
          <w:szCs w:val="18"/>
          <w:shd w:val="clear" w:color="auto" w:fill="FFFFFF"/>
        </w:rPr>
        <w:t>25-27.</w:t>
      </w:r>
      <w:proofErr w:type="gramEnd"/>
    </w:p>
    <w:p w14:paraId="5BDC60AC" w14:textId="49A29BB9" w:rsidR="00D66F04" w:rsidRPr="007D6CCE" w:rsidRDefault="00D66F0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w:t>
      </w:r>
      <w:r w:rsidR="007F2587" w:rsidRPr="007D6CCE">
        <w:rPr>
          <w:rFonts w:ascii="Times New Roman" w:hAnsi="Times New Roman"/>
          <w:color w:val="auto"/>
          <w:sz w:val="18"/>
          <w:szCs w:val="18"/>
        </w:rPr>
        <w:t>9</w:t>
      </w:r>
      <w:r w:rsidRPr="007D6CCE">
        <w:rPr>
          <w:rFonts w:ascii="Times New Roman" w:hAnsi="Times New Roman"/>
          <w:color w:val="auto"/>
          <w:sz w:val="18"/>
          <w:szCs w:val="18"/>
        </w:rPr>
        <w:t>]</w:t>
      </w:r>
      <w:r w:rsidR="0049650F">
        <w:rPr>
          <w:rFonts w:ascii="Times New Roman" w:hAnsi="Times New Roman"/>
          <w:color w:val="auto"/>
          <w:sz w:val="18"/>
          <w:szCs w:val="18"/>
        </w:rPr>
        <w:t xml:space="preserve"> </w:t>
      </w:r>
      <w:r w:rsidR="0049650F" w:rsidRPr="0049650F">
        <w:rPr>
          <w:rFonts w:ascii="Times New Roman" w:hAnsi="Times New Roman"/>
          <w:color w:val="auto"/>
          <w:sz w:val="18"/>
          <w:szCs w:val="18"/>
        </w:rPr>
        <w:t xml:space="preserve">HELMUT ALT, MICHAEL GODAU. COMPUTING THE FRÉCHET DISTANCE BETWEEN TWO POLYGONAL </w:t>
      </w:r>
      <w:proofErr w:type="gramStart"/>
      <w:r w:rsidR="0049650F" w:rsidRPr="0049650F">
        <w:rPr>
          <w:rFonts w:ascii="Times New Roman" w:hAnsi="Times New Roman"/>
          <w:color w:val="auto"/>
          <w:sz w:val="18"/>
          <w:szCs w:val="18"/>
        </w:rPr>
        <w:t>CURVES[</w:t>
      </w:r>
      <w:proofErr w:type="gramEnd"/>
      <w:r w:rsidR="0049650F" w:rsidRPr="0049650F">
        <w:rPr>
          <w:rFonts w:ascii="Times New Roman" w:hAnsi="Times New Roman"/>
          <w:color w:val="auto"/>
          <w:sz w:val="18"/>
          <w:szCs w:val="18"/>
        </w:rPr>
        <w:t>J]. International Journal of Computational Geometry &amp; Applications, 2011, 5(1):75-91.</w:t>
      </w:r>
    </w:p>
    <w:p w14:paraId="0801FC72" w14:textId="1D39C13E" w:rsidR="004C0265" w:rsidRPr="007D6CCE" w:rsidRDefault="004C0265"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w:t>
      </w:r>
      <w:r w:rsidR="007F2587" w:rsidRPr="007D6CCE">
        <w:rPr>
          <w:rFonts w:ascii="Times New Roman" w:hAnsi="Times New Roman"/>
          <w:color w:val="auto"/>
          <w:sz w:val="18"/>
          <w:szCs w:val="18"/>
        </w:rPr>
        <w:t>10</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 xml:space="preserve">Axel </w:t>
      </w:r>
      <w:proofErr w:type="spellStart"/>
      <w:r w:rsidRPr="007D6CCE">
        <w:rPr>
          <w:rFonts w:ascii="Times New Roman" w:hAnsi="Times New Roman" w:hint="eastAsia"/>
          <w:color w:val="auto"/>
          <w:sz w:val="18"/>
          <w:szCs w:val="18"/>
        </w:rPr>
        <w:t>Mosig</w:t>
      </w:r>
      <w:proofErr w:type="spellEnd"/>
      <w:r w:rsidRPr="007D6CCE">
        <w:rPr>
          <w:rFonts w:ascii="Times New Roman" w:hAnsi="Times New Roman" w:hint="eastAsia"/>
          <w:color w:val="auto"/>
          <w:sz w:val="18"/>
          <w:szCs w:val="18"/>
        </w:rPr>
        <w:t xml:space="preserve">, Michael Clausen. Approximately matching polygonal curves with respect to the </w:t>
      </w:r>
      <w:proofErr w:type="spellStart"/>
      <w:r w:rsidRPr="007D6CCE">
        <w:rPr>
          <w:rFonts w:ascii="Times New Roman" w:hAnsi="Times New Roman" w:hint="eastAsia"/>
          <w:color w:val="auto"/>
          <w:sz w:val="18"/>
          <w:szCs w:val="18"/>
        </w:rPr>
        <w:t>Fr</w:t>
      </w:r>
      <w:proofErr w:type="spellEnd"/>
      <w:r w:rsidRPr="007D6CCE">
        <w:rPr>
          <w:rFonts w:ascii="Times New Roman" w:hAnsi="Times New Roman" w:hint="eastAsia"/>
          <w:color w:val="auto"/>
          <w:sz w:val="18"/>
          <w:szCs w:val="18"/>
        </w:rPr>
        <w:t>é</w:t>
      </w:r>
      <w:proofErr w:type="spellStart"/>
      <w:r w:rsidRPr="007D6CCE">
        <w:rPr>
          <w:rFonts w:ascii="Times New Roman" w:hAnsi="Times New Roman" w:hint="eastAsia"/>
          <w:color w:val="auto"/>
          <w:sz w:val="18"/>
          <w:szCs w:val="18"/>
        </w:rPr>
        <w:t>chet</w:t>
      </w:r>
      <w:proofErr w:type="spellEnd"/>
      <w:r w:rsidRPr="007D6CCE">
        <w:rPr>
          <w:rFonts w:ascii="Times New Roman" w:hAnsi="Times New Roman" w:hint="eastAsia"/>
          <w:color w:val="auto"/>
          <w:sz w:val="18"/>
          <w:szCs w:val="18"/>
        </w:rPr>
        <w:t xml:space="preserve"> distance </w:t>
      </w:r>
      <w:r w:rsidRPr="007D6CCE">
        <w:rPr>
          <w:rFonts w:ascii="Times New Roman" w:hAnsi="Times New Roman" w:hint="eastAsia"/>
          <w:color w:val="auto"/>
          <w:sz w:val="18"/>
          <w:szCs w:val="18"/>
        </w:rPr>
        <w:t>☆</w:t>
      </w:r>
      <w:r w:rsidRPr="007D6CCE">
        <w:rPr>
          <w:rFonts w:ascii="Times New Roman" w:hAnsi="Times New Roman" w:hint="eastAsia"/>
          <w:color w:val="auto"/>
          <w:sz w:val="18"/>
          <w:szCs w:val="18"/>
        </w:rPr>
        <w:t>[M]// STACS 2001. Springer Berlin Heidelberg, 2010:63-74.</w:t>
      </w:r>
    </w:p>
    <w:p w14:paraId="15BE1294" w14:textId="679BA933" w:rsidR="00D66F04" w:rsidRPr="007D6CCE" w:rsidRDefault="00D66F04" w:rsidP="00F47D7D">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hint="eastAsia"/>
          <w:color w:val="auto"/>
          <w:sz w:val="18"/>
          <w:szCs w:val="18"/>
        </w:rPr>
        <w:t>[</w:t>
      </w:r>
      <w:r w:rsidR="007F2587" w:rsidRPr="007D6CCE">
        <w:rPr>
          <w:rFonts w:ascii="Times New Roman" w:hAnsi="Times New Roman"/>
          <w:color w:val="auto"/>
          <w:sz w:val="18"/>
          <w:szCs w:val="18"/>
        </w:rPr>
        <w:t>11</w:t>
      </w:r>
      <w:r w:rsidRPr="007D6CCE">
        <w:rPr>
          <w:rFonts w:ascii="Times New Roman" w:hAnsi="Times New Roman" w:hint="eastAsia"/>
          <w:color w:val="auto"/>
          <w:sz w:val="18"/>
          <w:szCs w:val="18"/>
        </w:rPr>
        <w:t>]</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曹凯</w:t>
      </w:r>
      <w:r w:rsidRPr="007D6CCE">
        <w:rPr>
          <w:rFonts w:ascii="Times New Roman" w:hAnsi="Times New Roman" w:hint="eastAsia"/>
          <w:color w:val="auto"/>
          <w:sz w:val="18"/>
          <w:szCs w:val="18"/>
        </w:rPr>
        <w:t xml:space="preserve">, </w:t>
      </w:r>
      <w:proofErr w:type="gramStart"/>
      <w:r w:rsidRPr="007D6CCE">
        <w:rPr>
          <w:rFonts w:ascii="Times New Roman" w:hAnsi="Times New Roman" w:hint="eastAsia"/>
          <w:color w:val="auto"/>
          <w:sz w:val="18"/>
          <w:szCs w:val="18"/>
        </w:rPr>
        <w:t>唐进君</w:t>
      </w:r>
      <w:proofErr w:type="gramEnd"/>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刘汝成</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w:t>
      </w:r>
      <w:proofErr w:type="spellStart"/>
      <w:r w:rsidRPr="007D6CCE">
        <w:rPr>
          <w:rFonts w:ascii="Times New Roman" w:hAnsi="Times New Roman" w:hint="eastAsia"/>
          <w:color w:val="auto"/>
          <w:sz w:val="18"/>
          <w:szCs w:val="18"/>
        </w:rPr>
        <w:t>Fr</w:t>
      </w:r>
      <w:proofErr w:type="spellEnd"/>
      <w:r w:rsidRPr="007D6CCE">
        <w:rPr>
          <w:rFonts w:ascii="Times New Roman" w:hAnsi="Times New Roman" w:hint="eastAsia"/>
          <w:color w:val="auto"/>
          <w:sz w:val="18"/>
          <w:szCs w:val="18"/>
        </w:rPr>
        <w:t>é</w:t>
      </w:r>
      <w:proofErr w:type="spellStart"/>
      <w:r w:rsidRPr="007D6CCE">
        <w:rPr>
          <w:rFonts w:ascii="Times New Roman" w:hAnsi="Times New Roman" w:hint="eastAsia"/>
          <w:color w:val="auto"/>
          <w:sz w:val="18"/>
          <w:szCs w:val="18"/>
        </w:rPr>
        <w:t>chet</w:t>
      </w:r>
      <w:proofErr w:type="spellEnd"/>
      <w:r w:rsidRPr="007D6CCE">
        <w:rPr>
          <w:rFonts w:ascii="Times New Roman" w:hAnsi="Times New Roman" w:hint="eastAsia"/>
          <w:color w:val="auto"/>
          <w:sz w:val="18"/>
          <w:szCs w:val="18"/>
        </w:rPr>
        <w:t>距离准则的智能地图匹配算法</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计算机工程与应用</w:t>
      </w:r>
      <w:r w:rsidRPr="007D6CCE">
        <w:rPr>
          <w:rFonts w:ascii="Times New Roman" w:hAnsi="Times New Roman" w:hint="eastAsia"/>
          <w:color w:val="auto"/>
          <w:sz w:val="18"/>
          <w:szCs w:val="18"/>
        </w:rPr>
        <w:t>, 2007, 43(28):</w:t>
      </w:r>
      <w:proofErr w:type="gramStart"/>
      <w:r w:rsidRPr="007D6CCE">
        <w:rPr>
          <w:rFonts w:ascii="Times New Roman" w:hAnsi="Times New Roman" w:hint="eastAsia"/>
          <w:color w:val="auto"/>
          <w:sz w:val="18"/>
          <w:szCs w:val="18"/>
        </w:rPr>
        <w:t>223-226.</w:t>
      </w:r>
      <w:proofErr w:type="gramEnd"/>
    </w:p>
    <w:p w14:paraId="3F81B73B" w14:textId="1B90801E" w:rsidR="00E4530C" w:rsidRPr="007D6CCE" w:rsidRDefault="00E4530C" w:rsidP="00E4530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[1</w:t>
      </w:r>
      <w:r w:rsidR="007F2587" w:rsidRPr="007D6CCE">
        <w:rPr>
          <w:rFonts w:ascii="Times New Roman" w:hAnsi="Times New Roman"/>
          <w:color w:val="auto"/>
          <w:sz w:val="18"/>
          <w:szCs w:val="18"/>
        </w:rPr>
        <w:t>2</w:t>
      </w:r>
      <w:r w:rsidRPr="007D6CCE">
        <w:rPr>
          <w:rFonts w:ascii="Times New Roman" w:hAnsi="Times New Roman"/>
          <w:color w:val="auto"/>
          <w:sz w:val="18"/>
          <w:szCs w:val="18"/>
        </w:rPr>
        <w:t xml:space="preserve">] </w:t>
      </w:r>
      <w:proofErr w:type="spellStart"/>
      <w:r w:rsidRPr="007D6CCE">
        <w:rPr>
          <w:rFonts w:ascii="Times New Roman" w:hAnsi="Times New Roman"/>
          <w:color w:val="auto"/>
          <w:sz w:val="18"/>
          <w:szCs w:val="18"/>
        </w:rPr>
        <w:t>Eiter</w:t>
      </w:r>
      <w:proofErr w:type="spellEnd"/>
      <w:r w:rsidRPr="007D6CCE">
        <w:rPr>
          <w:rFonts w:ascii="Times New Roman" w:hAnsi="Times New Roman"/>
          <w:color w:val="auto"/>
          <w:sz w:val="18"/>
          <w:szCs w:val="18"/>
        </w:rPr>
        <w:t xml:space="preserve"> T, </w:t>
      </w:r>
      <w:proofErr w:type="spellStart"/>
      <w:r w:rsidRPr="007D6CCE">
        <w:rPr>
          <w:rFonts w:ascii="Times New Roman" w:hAnsi="Times New Roman"/>
          <w:color w:val="auto"/>
          <w:sz w:val="18"/>
          <w:szCs w:val="18"/>
        </w:rPr>
        <w:t>Mannila</w:t>
      </w:r>
      <w:proofErr w:type="spellEnd"/>
      <w:r w:rsidRPr="007D6CCE">
        <w:rPr>
          <w:rFonts w:ascii="Times New Roman" w:hAnsi="Times New Roman"/>
          <w:color w:val="auto"/>
          <w:sz w:val="18"/>
          <w:szCs w:val="18"/>
        </w:rPr>
        <w:t xml:space="preserve"> H. Computing discrete </w:t>
      </w:r>
      <w:proofErr w:type="spellStart"/>
      <w:r w:rsidRPr="007D6CCE">
        <w:rPr>
          <w:rFonts w:ascii="Times New Roman" w:hAnsi="Times New Roman"/>
          <w:color w:val="auto"/>
          <w:sz w:val="18"/>
          <w:szCs w:val="18"/>
        </w:rPr>
        <w:t>Fréchet</w:t>
      </w:r>
      <w:proofErr w:type="spellEnd"/>
      <w:r w:rsidRPr="007D6CCE">
        <w:rPr>
          <w:rFonts w:ascii="Times New Roman" w:hAnsi="Times New Roman"/>
          <w:color w:val="auto"/>
          <w:sz w:val="18"/>
          <w:szCs w:val="18"/>
        </w:rPr>
        <w:t xml:space="preserve"> distance. See </w:t>
      </w:r>
      <w:proofErr w:type="gramStart"/>
      <w:r w:rsidRPr="007D6CCE">
        <w:rPr>
          <w:rFonts w:ascii="Times New Roman" w:hAnsi="Times New Roman"/>
          <w:color w:val="auto"/>
          <w:sz w:val="18"/>
          <w:szCs w:val="18"/>
        </w:rPr>
        <w:t>Also[</w:t>
      </w:r>
      <w:proofErr w:type="gramEnd"/>
      <w:r w:rsidRPr="007D6CCE">
        <w:rPr>
          <w:rFonts w:ascii="Times New Roman" w:hAnsi="Times New Roman"/>
          <w:color w:val="auto"/>
          <w:sz w:val="18"/>
          <w:szCs w:val="18"/>
        </w:rPr>
        <w:t>J]. See Also, 1994, 64(3):636-637.</w:t>
      </w:r>
    </w:p>
    <w:p w14:paraId="43A2D885" w14:textId="0B9E8DA6" w:rsidR="00E4530C" w:rsidRPr="007D6CCE" w:rsidRDefault="00E4530C" w:rsidP="00E4530C">
      <w:pPr>
        <w:pStyle w:val="style3"/>
        <w:spacing w:before="0" w:beforeAutospacing="0" w:after="0" w:afterAutospacing="0"/>
        <w:ind w:left="360" w:hangingChars="200" w:hanging="360"/>
        <w:rPr>
          <w:rFonts w:ascii="Times New Roman" w:hAnsi="Times New Roman"/>
          <w:color w:val="auto"/>
          <w:sz w:val="18"/>
          <w:szCs w:val="18"/>
        </w:rPr>
      </w:pPr>
      <w:r w:rsidRPr="007D6CCE">
        <w:rPr>
          <w:rFonts w:ascii="Times New Roman" w:hAnsi="Times New Roman"/>
          <w:color w:val="auto"/>
          <w:sz w:val="18"/>
          <w:szCs w:val="18"/>
        </w:rPr>
        <w:t>[1</w:t>
      </w:r>
      <w:r w:rsidR="007F2587" w:rsidRPr="007D6CCE">
        <w:rPr>
          <w:rFonts w:ascii="Times New Roman" w:hAnsi="Times New Roman"/>
          <w:color w:val="auto"/>
          <w:sz w:val="18"/>
          <w:szCs w:val="18"/>
        </w:rPr>
        <w:t>3</w:t>
      </w:r>
      <w:r w:rsidRPr="007D6CCE">
        <w:rPr>
          <w:rFonts w:ascii="Times New Roman" w:hAnsi="Times New Roman"/>
          <w:color w:val="auto"/>
          <w:sz w:val="18"/>
          <w:szCs w:val="18"/>
        </w:rPr>
        <w:t xml:space="preserve">] </w:t>
      </w:r>
      <w:r w:rsidRPr="007D6CCE">
        <w:rPr>
          <w:rFonts w:ascii="Times New Roman" w:hAnsi="Times New Roman" w:hint="eastAsia"/>
          <w:color w:val="auto"/>
          <w:sz w:val="18"/>
          <w:szCs w:val="18"/>
        </w:rPr>
        <w:t>朱洁</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黄樟灿</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彭晓琳</w:t>
      </w:r>
      <w:r w:rsidRPr="007D6CCE">
        <w:rPr>
          <w:rFonts w:ascii="Times New Roman" w:hAnsi="Times New Roman" w:hint="eastAsia"/>
          <w:color w:val="auto"/>
          <w:sz w:val="18"/>
          <w:szCs w:val="18"/>
        </w:rPr>
        <w:t xml:space="preserve">. </w:t>
      </w:r>
      <w:r w:rsidRPr="007D6CCE">
        <w:rPr>
          <w:rFonts w:ascii="Times New Roman" w:hAnsi="Times New Roman" w:hint="eastAsia"/>
          <w:color w:val="auto"/>
          <w:sz w:val="18"/>
          <w:szCs w:val="18"/>
        </w:rPr>
        <w:t>基于离散</w:t>
      </w:r>
      <w:proofErr w:type="spellStart"/>
      <w:r w:rsidRPr="007D6CCE">
        <w:rPr>
          <w:rFonts w:ascii="Times New Roman" w:hAnsi="Times New Roman" w:hint="eastAsia"/>
          <w:color w:val="auto"/>
          <w:sz w:val="18"/>
          <w:szCs w:val="18"/>
        </w:rPr>
        <w:t>Fr</w:t>
      </w:r>
      <w:proofErr w:type="spellEnd"/>
      <w:r w:rsidRPr="007D6CCE">
        <w:rPr>
          <w:rFonts w:ascii="Times New Roman" w:hAnsi="Times New Roman" w:hint="eastAsia"/>
          <w:color w:val="auto"/>
          <w:sz w:val="18"/>
          <w:szCs w:val="18"/>
        </w:rPr>
        <w:t>é</w:t>
      </w:r>
      <w:proofErr w:type="spellStart"/>
      <w:r w:rsidRPr="007D6CCE">
        <w:rPr>
          <w:rFonts w:ascii="Times New Roman" w:hAnsi="Times New Roman" w:hint="eastAsia"/>
          <w:color w:val="auto"/>
          <w:sz w:val="18"/>
          <w:szCs w:val="18"/>
        </w:rPr>
        <w:t>chet</w:t>
      </w:r>
      <w:proofErr w:type="spellEnd"/>
      <w:r w:rsidRPr="007D6CCE">
        <w:rPr>
          <w:rFonts w:ascii="Times New Roman" w:hAnsi="Times New Roman" w:hint="eastAsia"/>
          <w:color w:val="auto"/>
          <w:sz w:val="18"/>
          <w:szCs w:val="18"/>
        </w:rPr>
        <w:t>距离的判别曲线相似性的算法</w:t>
      </w:r>
      <w:r w:rsidRPr="007D6CCE">
        <w:rPr>
          <w:rFonts w:ascii="Times New Roman" w:hAnsi="Times New Roman" w:hint="eastAsia"/>
          <w:color w:val="auto"/>
          <w:sz w:val="18"/>
          <w:szCs w:val="18"/>
        </w:rPr>
        <w:t xml:space="preserve">[J]. </w:t>
      </w:r>
      <w:r w:rsidRPr="007D6CCE">
        <w:rPr>
          <w:rFonts w:ascii="Times New Roman" w:hAnsi="Times New Roman" w:hint="eastAsia"/>
          <w:color w:val="auto"/>
          <w:sz w:val="18"/>
          <w:szCs w:val="18"/>
        </w:rPr>
        <w:t>武汉大学学报</w:t>
      </w:r>
      <w:r w:rsidRPr="007D6CCE">
        <w:rPr>
          <w:rFonts w:ascii="Times New Roman" w:hAnsi="Times New Roman" w:hint="eastAsia"/>
          <w:color w:val="auto"/>
          <w:sz w:val="18"/>
          <w:szCs w:val="18"/>
        </w:rPr>
        <w:t>:</w:t>
      </w:r>
      <w:r w:rsidRPr="007D6CCE">
        <w:rPr>
          <w:rFonts w:ascii="Times New Roman" w:hAnsi="Times New Roman" w:hint="eastAsia"/>
          <w:color w:val="auto"/>
          <w:sz w:val="18"/>
          <w:szCs w:val="18"/>
        </w:rPr>
        <w:t>理学版</w:t>
      </w:r>
      <w:r w:rsidRPr="007D6CCE">
        <w:rPr>
          <w:rFonts w:ascii="Times New Roman" w:hAnsi="Times New Roman" w:hint="eastAsia"/>
          <w:color w:val="auto"/>
          <w:sz w:val="18"/>
          <w:szCs w:val="18"/>
        </w:rPr>
        <w:t>, 2009, 55(2):</w:t>
      </w:r>
      <w:proofErr w:type="gramStart"/>
      <w:r w:rsidRPr="007D6CCE">
        <w:rPr>
          <w:rFonts w:ascii="Times New Roman" w:hAnsi="Times New Roman" w:hint="eastAsia"/>
          <w:color w:val="auto"/>
          <w:sz w:val="18"/>
          <w:szCs w:val="18"/>
        </w:rPr>
        <w:t>227-232.</w:t>
      </w:r>
      <w:proofErr w:type="gramEnd"/>
    </w:p>
    <w:p w14:paraId="7549F7F6" w14:textId="2B263039" w:rsidR="00545D8E" w:rsidRPr="007D6CCE" w:rsidRDefault="00950D8C" w:rsidP="007059F4">
      <w:pPr>
        <w:pStyle w:val="style3"/>
        <w:spacing w:before="0" w:beforeAutospacing="0" w:after="0" w:afterAutospacing="0"/>
        <w:ind w:left="360" w:hangingChars="200" w:hanging="360"/>
        <w:rPr>
          <w:rFonts w:ascii="Times New Roman" w:hAnsi="Times New Roman" w:cs="Arial"/>
          <w:sz w:val="18"/>
          <w:szCs w:val="18"/>
          <w:shd w:val="clear" w:color="auto" w:fill="FFFFFF"/>
        </w:rPr>
      </w:pP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1</w:t>
      </w:r>
      <w:r w:rsidR="007F2587" w:rsidRPr="007D6CCE">
        <w:rPr>
          <w:rFonts w:ascii="Times New Roman" w:hAnsi="Times New Roman" w:cs="Arial"/>
          <w:sz w:val="18"/>
          <w:szCs w:val="18"/>
          <w:shd w:val="clear" w:color="auto" w:fill="FFFFFF"/>
        </w:rPr>
        <w:t>4</w:t>
      </w:r>
      <w:r w:rsidRPr="007D6CCE">
        <w:rPr>
          <w:rFonts w:ascii="Times New Roman" w:hAnsi="Times New Roman" w:cs="Arial" w:hint="eastAsia"/>
          <w:sz w:val="18"/>
          <w:szCs w:val="18"/>
          <w:shd w:val="clear" w:color="auto" w:fill="FFFFFF"/>
        </w:rPr>
        <w:t>]</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李光</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吴</w:t>
      </w:r>
      <w:proofErr w:type="gramStart"/>
      <w:r w:rsidRPr="007D6CCE">
        <w:rPr>
          <w:rFonts w:ascii="Times New Roman" w:hAnsi="Times New Roman" w:cs="Arial"/>
          <w:sz w:val="18"/>
          <w:szCs w:val="18"/>
          <w:shd w:val="clear" w:color="auto" w:fill="FFFFFF"/>
        </w:rPr>
        <w:t>祈</w:t>
      </w:r>
      <w:proofErr w:type="gramEnd"/>
      <w:r w:rsidRPr="007D6CCE">
        <w:rPr>
          <w:rFonts w:ascii="Times New Roman" w:hAnsi="Times New Roman" w:cs="Arial"/>
          <w:sz w:val="18"/>
          <w:szCs w:val="18"/>
          <w:shd w:val="clear" w:color="auto" w:fill="FFFFFF"/>
        </w:rPr>
        <w:t>宗</w:t>
      </w:r>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基于结论一致的综合评价数据标准化研究</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数学的实践与认识</w:t>
      </w:r>
      <w:r w:rsidRPr="007D6CCE">
        <w:rPr>
          <w:rFonts w:ascii="Times New Roman" w:hAnsi="Times New Roman" w:cs="Arial"/>
          <w:sz w:val="18"/>
          <w:szCs w:val="18"/>
          <w:shd w:val="clear" w:color="auto" w:fill="FFFFFF"/>
        </w:rPr>
        <w:t>, 2011, 41(3):</w:t>
      </w:r>
      <w:proofErr w:type="gramStart"/>
      <w:r w:rsidRPr="007D6CCE">
        <w:rPr>
          <w:rFonts w:ascii="Times New Roman" w:hAnsi="Times New Roman" w:cs="Arial"/>
          <w:sz w:val="18"/>
          <w:szCs w:val="18"/>
          <w:shd w:val="clear" w:color="auto" w:fill="FFFFFF"/>
        </w:rPr>
        <w:t>72-77.</w:t>
      </w:r>
      <w:proofErr w:type="gramEnd"/>
    </w:p>
    <w:p w14:paraId="5B542F33" w14:textId="0E320A30" w:rsidR="00545D8E" w:rsidRPr="00D412EB" w:rsidRDefault="00545D8E" w:rsidP="00C71F13">
      <w:pPr>
        <w:pStyle w:val="style3"/>
        <w:spacing w:before="0" w:beforeAutospacing="0" w:after="0" w:afterAutospacing="0"/>
        <w:ind w:left="360" w:hangingChars="200" w:hanging="360"/>
        <w:rPr>
          <w:rFonts w:ascii="Times New Roman" w:hAnsi="Times New Roman"/>
          <w:color w:val="auto"/>
          <w:sz w:val="18"/>
        </w:rPr>
        <w:sectPr w:rsidR="00545D8E" w:rsidRPr="00D412EB" w:rsidSect="002D28D8">
          <w:type w:val="continuous"/>
          <w:pgSz w:w="11906" w:h="16838" w:code="9"/>
          <w:pgMar w:top="1361" w:right="1021" w:bottom="1361" w:left="1021" w:header="851" w:footer="2835" w:gutter="0"/>
          <w:cols w:num="2" w:space="425"/>
          <w:docGrid w:type="lines" w:linePitch="312"/>
        </w:sectPr>
      </w:pPr>
      <w:r w:rsidRPr="007D6CCE">
        <w:rPr>
          <w:rFonts w:ascii="Times New Roman" w:hAnsi="Times New Roman" w:cs="Arial"/>
          <w:sz w:val="18"/>
          <w:szCs w:val="18"/>
          <w:shd w:val="clear" w:color="auto" w:fill="FFFFFF"/>
        </w:rPr>
        <w:t xml:space="preserve">[15] </w:t>
      </w:r>
      <w:r w:rsidRPr="007D6CCE">
        <w:rPr>
          <w:rFonts w:ascii="Times New Roman" w:hAnsi="Times New Roman" w:cs="Arial"/>
          <w:sz w:val="18"/>
          <w:szCs w:val="18"/>
          <w:shd w:val="clear" w:color="auto" w:fill="FFFFFF"/>
        </w:rPr>
        <w:t>蔡启林</w:t>
      </w:r>
      <w:r w:rsidRPr="007D6CCE">
        <w:rPr>
          <w:rFonts w:ascii="Times New Roman" w:hAnsi="Times New Roman" w:cs="Arial"/>
          <w:sz w:val="18"/>
          <w:szCs w:val="18"/>
          <w:shd w:val="clear" w:color="auto" w:fill="FFFFFF"/>
        </w:rPr>
        <w:t xml:space="preserve">, </w:t>
      </w:r>
      <w:proofErr w:type="gramStart"/>
      <w:r w:rsidRPr="007D6CCE">
        <w:rPr>
          <w:rFonts w:ascii="Times New Roman" w:hAnsi="Times New Roman" w:cs="Arial"/>
          <w:sz w:val="18"/>
          <w:szCs w:val="18"/>
          <w:shd w:val="clear" w:color="auto" w:fill="FFFFFF"/>
        </w:rPr>
        <w:t>寿晓峰</w:t>
      </w:r>
      <w:proofErr w:type="gramEnd"/>
      <w:r w:rsidRPr="007D6CCE">
        <w:rPr>
          <w:rFonts w:ascii="Times New Roman" w:hAnsi="Times New Roman" w:cs="Arial"/>
          <w:sz w:val="18"/>
          <w:szCs w:val="18"/>
          <w:shd w:val="clear" w:color="auto" w:fill="FFFFFF"/>
        </w:rPr>
        <w:t xml:space="preserve">. </w:t>
      </w:r>
      <w:r w:rsidRPr="007D6CCE">
        <w:rPr>
          <w:rFonts w:ascii="Times New Roman" w:hAnsi="Times New Roman" w:cs="Arial"/>
          <w:sz w:val="18"/>
          <w:szCs w:val="18"/>
          <w:shd w:val="clear" w:color="auto" w:fill="FFFFFF"/>
        </w:rPr>
        <w:t>供暖热负荷</w:t>
      </w:r>
      <w:proofErr w:type="gramStart"/>
      <w:r w:rsidRPr="007D6CCE">
        <w:rPr>
          <w:rFonts w:ascii="Times New Roman" w:hAnsi="Times New Roman" w:cs="Arial"/>
          <w:sz w:val="18"/>
          <w:szCs w:val="18"/>
          <w:shd w:val="clear" w:color="auto" w:fill="FFFFFF"/>
        </w:rPr>
        <w:t>廷</w:t>
      </w:r>
      <w:proofErr w:type="gramEnd"/>
      <w:r w:rsidRPr="007D6CCE">
        <w:rPr>
          <w:rFonts w:ascii="Times New Roman" w:hAnsi="Times New Roman" w:cs="Arial"/>
          <w:sz w:val="18"/>
          <w:szCs w:val="18"/>
          <w:shd w:val="clear" w:color="auto" w:fill="FFFFFF"/>
        </w:rPr>
        <w:t>时曲线及其应用</w:t>
      </w:r>
      <w:r w:rsidRPr="007D6CCE">
        <w:rPr>
          <w:rFonts w:ascii="Times New Roman" w:hAnsi="Times New Roman" w:cs="Arial"/>
          <w:sz w:val="18"/>
          <w:szCs w:val="18"/>
          <w:shd w:val="clear" w:color="auto" w:fill="FFFFFF"/>
        </w:rPr>
        <w:t xml:space="preserve">[J]. </w:t>
      </w:r>
      <w:r w:rsidRPr="007D6CCE">
        <w:rPr>
          <w:rFonts w:ascii="Times New Roman" w:hAnsi="Times New Roman" w:cs="Arial"/>
          <w:sz w:val="18"/>
          <w:szCs w:val="18"/>
          <w:shd w:val="clear" w:color="auto" w:fill="FFFFFF"/>
        </w:rPr>
        <w:t>区域供热</w:t>
      </w:r>
      <w:r w:rsidRPr="007D6CCE">
        <w:rPr>
          <w:rFonts w:ascii="Times New Roman" w:hAnsi="Times New Roman" w:cs="Arial"/>
          <w:sz w:val="18"/>
          <w:szCs w:val="18"/>
          <w:shd w:val="clear" w:color="auto" w:fill="FFFFFF"/>
        </w:rPr>
        <w:t>, 1991(2):</w:t>
      </w:r>
      <w:proofErr w:type="gramStart"/>
      <w:r w:rsidRPr="007D6CCE">
        <w:rPr>
          <w:rFonts w:ascii="Times New Roman" w:hAnsi="Times New Roman" w:cs="Arial"/>
          <w:sz w:val="18"/>
          <w:szCs w:val="18"/>
          <w:shd w:val="clear" w:color="auto" w:fill="FFFFFF"/>
        </w:rPr>
        <w:t>1-10.</w:t>
      </w:r>
      <w:proofErr w:type="gramEnd"/>
    </w:p>
    <w:p w14:paraId="2C3ED1C6" w14:textId="77777777" w:rsidR="008D0C73" w:rsidRPr="00F47D7D" w:rsidRDefault="008D0C73" w:rsidP="005D1319">
      <w:pPr>
        <w:pStyle w:val="style3"/>
        <w:spacing w:before="0" w:beforeAutospacing="0" w:after="0" w:afterAutospacing="0"/>
        <w:ind w:firstLineChars="0" w:firstLine="0"/>
        <w:rPr>
          <w:rFonts w:ascii="Times New Roman" w:hAnsi="Times New Roman"/>
          <w:color w:val="auto"/>
          <w:sz w:val="18"/>
        </w:rPr>
      </w:pPr>
    </w:p>
    <w:sectPr w:rsidR="008D0C73" w:rsidRPr="00F47D7D" w:rsidSect="00CF1E15">
      <w:type w:val="continuous"/>
      <w:pgSz w:w="11906" w:h="16838" w:code="9"/>
      <w:pgMar w:top="1361" w:right="1021" w:bottom="1361" w:left="1021" w:header="851" w:footer="2835"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C58DE4" w14:textId="77777777" w:rsidR="00AD010D" w:rsidRDefault="00AD010D">
      <w:pPr>
        <w:ind w:firstLine="420"/>
      </w:pPr>
      <w:r>
        <w:separator/>
      </w:r>
    </w:p>
  </w:endnote>
  <w:endnote w:type="continuationSeparator" w:id="0">
    <w:p w14:paraId="29F3D2B8" w14:textId="77777777" w:rsidR="00AD010D" w:rsidRDefault="00AD01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9FD12" w14:textId="77777777" w:rsidR="004F10F1" w:rsidRDefault="004F10F1">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42253" w14:textId="77777777" w:rsidR="004F10F1" w:rsidRDefault="004F10F1">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C3C97" w14:textId="77777777" w:rsidR="004F10F1" w:rsidRDefault="004F10F1" w:rsidP="00CF1E15">
    <w:pPr>
      <w:pStyle w:val="a5"/>
      <w:ind w:firstLine="360"/>
    </w:pPr>
    <w:r>
      <w:t>——————————————————</w:t>
    </w:r>
  </w:p>
  <w:p w14:paraId="025D60D9" w14:textId="77777777" w:rsidR="004F10F1" w:rsidRPr="00F478AA" w:rsidRDefault="004F10F1" w:rsidP="00CF1E15">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53591F33" w14:textId="18A5B553" w:rsidR="004F10F1" w:rsidRPr="00F478AA" w:rsidRDefault="004F10F1" w:rsidP="00CF1E15">
    <w:pPr>
      <w:pStyle w:val="a5"/>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0011274B" w:rsidRPr="0011274B">
      <w:rPr>
        <w:sz w:val="16"/>
        <w:szCs w:val="16"/>
      </w:rPr>
      <w:t>11301382</w:t>
    </w:r>
    <w:r w:rsidRPr="00F478AA">
      <w:rPr>
        <w:rFonts w:hint="eastAsia"/>
        <w:sz w:val="16"/>
        <w:szCs w:val="16"/>
      </w:rPr>
      <w:t>）</w:t>
    </w:r>
    <w:r>
      <w:rPr>
        <w:rFonts w:hint="eastAsia"/>
        <w:sz w:val="16"/>
        <w:szCs w:val="16"/>
      </w:rPr>
      <w:t xml:space="preserve"> </w:t>
    </w:r>
  </w:p>
  <w:p w14:paraId="1D0ED47A" w14:textId="161E9108" w:rsidR="004F10F1" w:rsidRPr="00F478AA" w:rsidRDefault="004F10F1" w:rsidP="00CF1E15">
    <w:pPr>
      <w:pStyle w:val="a5"/>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w:t>
    </w:r>
    <w:r w:rsidR="00776FB7">
      <w:rPr>
        <w:rFonts w:hint="eastAsia"/>
        <w:sz w:val="16"/>
        <w:szCs w:val="16"/>
      </w:rPr>
      <w:t>博士，副教授</w:t>
    </w:r>
    <w:r>
      <w:rPr>
        <w:rFonts w:hint="eastAsia"/>
        <w:sz w:val="16"/>
        <w:szCs w:val="16"/>
      </w:rPr>
      <w:t>，</w:t>
    </w:r>
    <w:r>
      <w:rPr>
        <w:rFonts w:hint="eastAsia"/>
        <w:sz w:val="16"/>
        <w:szCs w:val="16"/>
      </w:rPr>
      <w:t>zhw</w:t>
    </w:r>
    <w:r>
      <w:rPr>
        <w:sz w:val="16"/>
        <w:szCs w:val="16"/>
      </w:rPr>
      <w:t>sun@tust.edu.cn</w:t>
    </w:r>
    <w:r>
      <w:rPr>
        <w:rFonts w:hint="eastAsia"/>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FAFFA" w14:textId="77777777" w:rsidR="00AD010D" w:rsidRDefault="00AD010D">
      <w:pPr>
        <w:ind w:firstLine="420"/>
      </w:pPr>
      <w:r>
        <w:separator/>
      </w:r>
    </w:p>
  </w:footnote>
  <w:footnote w:type="continuationSeparator" w:id="0">
    <w:p w14:paraId="32969709" w14:textId="77777777" w:rsidR="00AD010D" w:rsidRDefault="00AD010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6B56D" w14:textId="77777777" w:rsidR="004F10F1" w:rsidRDefault="004F10F1">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BA80C" w14:textId="77777777" w:rsidR="004F10F1" w:rsidRDefault="004F10F1">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34246" w14:textId="77777777" w:rsidR="004F10F1" w:rsidRDefault="004F10F1">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536E57D0"/>
    <w:multiLevelType w:val="multilevel"/>
    <w:tmpl w:val="879E600A"/>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 w:numId="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9F5"/>
    <w:rsid w:val="0000389B"/>
    <w:rsid w:val="0000581B"/>
    <w:rsid w:val="00005B79"/>
    <w:rsid w:val="00006C59"/>
    <w:rsid w:val="00014CD1"/>
    <w:rsid w:val="0001726A"/>
    <w:rsid w:val="00020B20"/>
    <w:rsid w:val="00024455"/>
    <w:rsid w:val="00025EB8"/>
    <w:rsid w:val="000316C5"/>
    <w:rsid w:val="0003494C"/>
    <w:rsid w:val="00034EBC"/>
    <w:rsid w:val="00035993"/>
    <w:rsid w:val="000372E8"/>
    <w:rsid w:val="00040832"/>
    <w:rsid w:val="0004336A"/>
    <w:rsid w:val="00045D1E"/>
    <w:rsid w:val="00046EBB"/>
    <w:rsid w:val="00047E1A"/>
    <w:rsid w:val="000516AC"/>
    <w:rsid w:val="00051FE6"/>
    <w:rsid w:val="00054100"/>
    <w:rsid w:val="00054D8E"/>
    <w:rsid w:val="000554B9"/>
    <w:rsid w:val="000611C3"/>
    <w:rsid w:val="00061FD4"/>
    <w:rsid w:val="00064E4E"/>
    <w:rsid w:val="000716FB"/>
    <w:rsid w:val="00072782"/>
    <w:rsid w:val="0007642A"/>
    <w:rsid w:val="00076F09"/>
    <w:rsid w:val="000824F5"/>
    <w:rsid w:val="000862CF"/>
    <w:rsid w:val="000917B1"/>
    <w:rsid w:val="00091A5B"/>
    <w:rsid w:val="000935ED"/>
    <w:rsid w:val="00097C14"/>
    <w:rsid w:val="000A20E2"/>
    <w:rsid w:val="000A2423"/>
    <w:rsid w:val="000A3102"/>
    <w:rsid w:val="000A3A55"/>
    <w:rsid w:val="000A7A80"/>
    <w:rsid w:val="000B2308"/>
    <w:rsid w:val="000B5A84"/>
    <w:rsid w:val="000C097A"/>
    <w:rsid w:val="000C256A"/>
    <w:rsid w:val="000C4FD0"/>
    <w:rsid w:val="000D0850"/>
    <w:rsid w:val="000D4065"/>
    <w:rsid w:val="000D4483"/>
    <w:rsid w:val="000D5488"/>
    <w:rsid w:val="000D5828"/>
    <w:rsid w:val="000D5A87"/>
    <w:rsid w:val="000E0AE3"/>
    <w:rsid w:val="000E2E48"/>
    <w:rsid w:val="000E5A9A"/>
    <w:rsid w:val="000F0E7E"/>
    <w:rsid w:val="000F2CB2"/>
    <w:rsid w:val="000F4080"/>
    <w:rsid w:val="000F6446"/>
    <w:rsid w:val="000F6F24"/>
    <w:rsid w:val="00104BC6"/>
    <w:rsid w:val="00104CF5"/>
    <w:rsid w:val="001055ED"/>
    <w:rsid w:val="00105F30"/>
    <w:rsid w:val="00107695"/>
    <w:rsid w:val="0011274B"/>
    <w:rsid w:val="00113FC6"/>
    <w:rsid w:val="00115639"/>
    <w:rsid w:val="001157DA"/>
    <w:rsid w:val="00116841"/>
    <w:rsid w:val="00124E78"/>
    <w:rsid w:val="0013067B"/>
    <w:rsid w:val="001347EE"/>
    <w:rsid w:val="00136C99"/>
    <w:rsid w:val="00140B83"/>
    <w:rsid w:val="00152A6B"/>
    <w:rsid w:val="00157F04"/>
    <w:rsid w:val="00161A19"/>
    <w:rsid w:val="001647DA"/>
    <w:rsid w:val="00166A64"/>
    <w:rsid w:val="00180B66"/>
    <w:rsid w:val="0018417A"/>
    <w:rsid w:val="00190B6C"/>
    <w:rsid w:val="00192AEC"/>
    <w:rsid w:val="00194E0B"/>
    <w:rsid w:val="00197C68"/>
    <w:rsid w:val="001A29B8"/>
    <w:rsid w:val="001A2F7C"/>
    <w:rsid w:val="001A6AFC"/>
    <w:rsid w:val="001B2E85"/>
    <w:rsid w:val="001B4D4A"/>
    <w:rsid w:val="001C3A29"/>
    <w:rsid w:val="001C5560"/>
    <w:rsid w:val="001C7536"/>
    <w:rsid w:val="001D5356"/>
    <w:rsid w:val="001D69F4"/>
    <w:rsid w:val="001E1B6A"/>
    <w:rsid w:val="001E2CBE"/>
    <w:rsid w:val="001E3936"/>
    <w:rsid w:val="001E68D6"/>
    <w:rsid w:val="001E79B1"/>
    <w:rsid w:val="00204A23"/>
    <w:rsid w:val="002066B4"/>
    <w:rsid w:val="00215E7E"/>
    <w:rsid w:val="00217468"/>
    <w:rsid w:val="0021794D"/>
    <w:rsid w:val="00217B9F"/>
    <w:rsid w:val="0022004B"/>
    <w:rsid w:val="00220F08"/>
    <w:rsid w:val="002211CF"/>
    <w:rsid w:val="0022218E"/>
    <w:rsid w:val="0022229A"/>
    <w:rsid w:val="00224533"/>
    <w:rsid w:val="0022732A"/>
    <w:rsid w:val="00233E52"/>
    <w:rsid w:val="00241E3B"/>
    <w:rsid w:val="00242FB5"/>
    <w:rsid w:val="002432B6"/>
    <w:rsid w:val="00244ECB"/>
    <w:rsid w:val="002451DF"/>
    <w:rsid w:val="002472FF"/>
    <w:rsid w:val="00247AA5"/>
    <w:rsid w:val="002518E1"/>
    <w:rsid w:val="0025437A"/>
    <w:rsid w:val="00255E99"/>
    <w:rsid w:val="00260C9D"/>
    <w:rsid w:val="00264D5D"/>
    <w:rsid w:val="002678B3"/>
    <w:rsid w:val="00267C23"/>
    <w:rsid w:val="00270404"/>
    <w:rsid w:val="00270DFC"/>
    <w:rsid w:val="00273394"/>
    <w:rsid w:val="002734F0"/>
    <w:rsid w:val="002849D8"/>
    <w:rsid w:val="00287784"/>
    <w:rsid w:val="00293A5B"/>
    <w:rsid w:val="002946A8"/>
    <w:rsid w:val="002A03BC"/>
    <w:rsid w:val="002A2775"/>
    <w:rsid w:val="002A3DE8"/>
    <w:rsid w:val="002A3DF6"/>
    <w:rsid w:val="002A5A89"/>
    <w:rsid w:val="002B14C1"/>
    <w:rsid w:val="002B3496"/>
    <w:rsid w:val="002B34B2"/>
    <w:rsid w:val="002C29D5"/>
    <w:rsid w:val="002C3A1D"/>
    <w:rsid w:val="002C3D9F"/>
    <w:rsid w:val="002C4B4E"/>
    <w:rsid w:val="002C5246"/>
    <w:rsid w:val="002D28D8"/>
    <w:rsid w:val="002D4726"/>
    <w:rsid w:val="002D6DC7"/>
    <w:rsid w:val="002D6DE3"/>
    <w:rsid w:val="002D71A4"/>
    <w:rsid w:val="002D75EB"/>
    <w:rsid w:val="002E049C"/>
    <w:rsid w:val="002E6F2F"/>
    <w:rsid w:val="002F1337"/>
    <w:rsid w:val="003023B9"/>
    <w:rsid w:val="003036E1"/>
    <w:rsid w:val="00306490"/>
    <w:rsid w:val="00306991"/>
    <w:rsid w:val="00310326"/>
    <w:rsid w:val="00311046"/>
    <w:rsid w:val="00313FA9"/>
    <w:rsid w:val="00317B90"/>
    <w:rsid w:val="00323AFE"/>
    <w:rsid w:val="00351D0D"/>
    <w:rsid w:val="00355CF8"/>
    <w:rsid w:val="00357ADA"/>
    <w:rsid w:val="00361E40"/>
    <w:rsid w:val="003637A2"/>
    <w:rsid w:val="0036398A"/>
    <w:rsid w:val="00372590"/>
    <w:rsid w:val="00385656"/>
    <w:rsid w:val="0038581F"/>
    <w:rsid w:val="00391A8C"/>
    <w:rsid w:val="00393948"/>
    <w:rsid w:val="003966A4"/>
    <w:rsid w:val="003A742E"/>
    <w:rsid w:val="003B008C"/>
    <w:rsid w:val="003B157F"/>
    <w:rsid w:val="003B167C"/>
    <w:rsid w:val="003B20E3"/>
    <w:rsid w:val="003B2B70"/>
    <w:rsid w:val="003B4093"/>
    <w:rsid w:val="003B4837"/>
    <w:rsid w:val="003C1471"/>
    <w:rsid w:val="003C2BCE"/>
    <w:rsid w:val="003C3A04"/>
    <w:rsid w:val="003C5BE9"/>
    <w:rsid w:val="003D3ECB"/>
    <w:rsid w:val="003D4586"/>
    <w:rsid w:val="003D6CC5"/>
    <w:rsid w:val="003E4C57"/>
    <w:rsid w:val="003E4E94"/>
    <w:rsid w:val="003E5F55"/>
    <w:rsid w:val="003F77AE"/>
    <w:rsid w:val="003F77EE"/>
    <w:rsid w:val="00400A6B"/>
    <w:rsid w:val="00401036"/>
    <w:rsid w:val="004072A7"/>
    <w:rsid w:val="00407EF2"/>
    <w:rsid w:val="00420AEC"/>
    <w:rsid w:val="0043001E"/>
    <w:rsid w:val="00432806"/>
    <w:rsid w:val="004333CF"/>
    <w:rsid w:val="004341EE"/>
    <w:rsid w:val="0043611B"/>
    <w:rsid w:val="004428BF"/>
    <w:rsid w:val="00442C7C"/>
    <w:rsid w:val="00442DE6"/>
    <w:rsid w:val="00443AD7"/>
    <w:rsid w:val="004441D4"/>
    <w:rsid w:val="00444237"/>
    <w:rsid w:val="0044745D"/>
    <w:rsid w:val="00447887"/>
    <w:rsid w:val="004502FA"/>
    <w:rsid w:val="0045256A"/>
    <w:rsid w:val="004537E7"/>
    <w:rsid w:val="0045505D"/>
    <w:rsid w:val="00456308"/>
    <w:rsid w:val="00462736"/>
    <w:rsid w:val="004641A6"/>
    <w:rsid w:val="00464480"/>
    <w:rsid w:val="0047013D"/>
    <w:rsid w:val="004726E6"/>
    <w:rsid w:val="00473EB4"/>
    <w:rsid w:val="004768C2"/>
    <w:rsid w:val="00477724"/>
    <w:rsid w:val="00477EA1"/>
    <w:rsid w:val="0048032D"/>
    <w:rsid w:val="004813C2"/>
    <w:rsid w:val="004820F3"/>
    <w:rsid w:val="00482D4F"/>
    <w:rsid w:val="00483235"/>
    <w:rsid w:val="0048516F"/>
    <w:rsid w:val="00491942"/>
    <w:rsid w:val="00491A73"/>
    <w:rsid w:val="00492C4C"/>
    <w:rsid w:val="0049650F"/>
    <w:rsid w:val="004973EE"/>
    <w:rsid w:val="004A0A8B"/>
    <w:rsid w:val="004A4069"/>
    <w:rsid w:val="004B5DD5"/>
    <w:rsid w:val="004C0265"/>
    <w:rsid w:val="004C06B3"/>
    <w:rsid w:val="004C1FB8"/>
    <w:rsid w:val="004C28DE"/>
    <w:rsid w:val="004D3C95"/>
    <w:rsid w:val="004E06BA"/>
    <w:rsid w:val="004E1F56"/>
    <w:rsid w:val="004E22A0"/>
    <w:rsid w:val="004E6F9C"/>
    <w:rsid w:val="004F10F1"/>
    <w:rsid w:val="004F3D5D"/>
    <w:rsid w:val="004F3FEA"/>
    <w:rsid w:val="004F5874"/>
    <w:rsid w:val="004F6724"/>
    <w:rsid w:val="00503961"/>
    <w:rsid w:val="0050458E"/>
    <w:rsid w:val="005047F6"/>
    <w:rsid w:val="005053A0"/>
    <w:rsid w:val="0050572C"/>
    <w:rsid w:val="0050663B"/>
    <w:rsid w:val="005106A8"/>
    <w:rsid w:val="005146AA"/>
    <w:rsid w:val="00520ED6"/>
    <w:rsid w:val="00520FDC"/>
    <w:rsid w:val="00521C77"/>
    <w:rsid w:val="00525E52"/>
    <w:rsid w:val="00530003"/>
    <w:rsid w:val="005332CB"/>
    <w:rsid w:val="005363B9"/>
    <w:rsid w:val="0053757F"/>
    <w:rsid w:val="00543B88"/>
    <w:rsid w:val="00544D39"/>
    <w:rsid w:val="00545D8E"/>
    <w:rsid w:val="00551A3C"/>
    <w:rsid w:val="005562CE"/>
    <w:rsid w:val="00561520"/>
    <w:rsid w:val="005661F4"/>
    <w:rsid w:val="00567D2C"/>
    <w:rsid w:val="00570F51"/>
    <w:rsid w:val="00571464"/>
    <w:rsid w:val="0057159B"/>
    <w:rsid w:val="005718B7"/>
    <w:rsid w:val="00581B3A"/>
    <w:rsid w:val="00584F28"/>
    <w:rsid w:val="00585D1A"/>
    <w:rsid w:val="00587D0F"/>
    <w:rsid w:val="00590845"/>
    <w:rsid w:val="005915B6"/>
    <w:rsid w:val="00592253"/>
    <w:rsid w:val="00593EA2"/>
    <w:rsid w:val="005A07D9"/>
    <w:rsid w:val="005A139A"/>
    <w:rsid w:val="005A274B"/>
    <w:rsid w:val="005A2CBA"/>
    <w:rsid w:val="005A46CA"/>
    <w:rsid w:val="005B22CA"/>
    <w:rsid w:val="005C0C52"/>
    <w:rsid w:val="005C1548"/>
    <w:rsid w:val="005C2981"/>
    <w:rsid w:val="005C369A"/>
    <w:rsid w:val="005C6447"/>
    <w:rsid w:val="005D1319"/>
    <w:rsid w:val="005D4531"/>
    <w:rsid w:val="005D65C7"/>
    <w:rsid w:val="005D68D2"/>
    <w:rsid w:val="005E122F"/>
    <w:rsid w:val="005E3E47"/>
    <w:rsid w:val="005E766A"/>
    <w:rsid w:val="005F5000"/>
    <w:rsid w:val="006061D1"/>
    <w:rsid w:val="00614404"/>
    <w:rsid w:val="0062193D"/>
    <w:rsid w:val="00640D27"/>
    <w:rsid w:val="006416DD"/>
    <w:rsid w:val="00641D17"/>
    <w:rsid w:val="00644DC7"/>
    <w:rsid w:val="00645B55"/>
    <w:rsid w:val="00650CC8"/>
    <w:rsid w:val="00652E5F"/>
    <w:rsid w:val="0065430D"/>
    <w:rsid w:val="00660081"/>
    <w:rsid w:val="006616F8"/>
    <w:rsid w:val="00661EAD"/>
    <w:rsid w:val="00664427"/>
    <w:rsid w:val="00664532"/>
    <w:rsid w:val="0066670D"/>
    <w:rsid w:val="00667409"/>
    <w:rsid w:val="00667B83"/>
    <w:rsid w:val="006707A4"/>
    <w:rsid w:val="00674412"/>
    <w:rsid w:val="00677A01"/>
    <w:rsid w:val="00685DB0"/>
    <w:rsid w:val="00692BDE"/>
    <w:rsid w:val="0069660B"/>
    <w:rsid w:val="006A0398"/>
    <w:rsid w:val="006A2D37"/>
    <w:rsid w:val="006A3015"/>
    <w:rsid w:val="006A4E85"/>
    <w:rsid w:val="006A506E"/>
    <w:rsid w:val="006A6964"/>
    <w:rsid w:val="006A6A80"/>
    <w:rsid w:val="006C52C6"/>
    <w:rsid w:val="006D02CF"/>
    <w:rsid w:val="006D0AD6"/>
    <w:rsid w:val="006F1571"/>
    <w:rsid w:val="006F73A9"/>
    <w:rsid w:val="00701E25"/>
    <w:rsid w:val="007059F4"/>
    <w:rsid w:val="007075A9"/>
    <w:rsid w:val="0071406B"/>
    <w:rsid w:val="007149F6"/>
    <w:rsid w:val="00715C20"/>
    <w:rsid w:val="007176B2"/>
    <w:rsid w:val="0072095E"/>
    <w:rsid w:val="00720F4F"/>
    <w:rsid w:val="00722958"/>
    <w:rsid w:val="00732742"/>
    <w:rsid w:val="00743632"/>
    <w:rsid w:val="00747179"/>
    <w:rsid w:val="00757E51"/>
    <w:rsid w:val="00764EA4"/>
    <w:rsid w:val="00766A72"/>
    <w:rsid w:val="00772243"/>
    <w:rsid w:val="00775450"/>
    <w:rsid w:val="00776FB7"/>
    <w:rsid w:val="00790BEE"/>
    <w:rsid w:val="00793CFA"/>
    <w:rsid w:val="0079521B"/>
    <w:rsid w:val="007A425A"/>
    <w:rsid w:val="007A6747"/>
    <w:rsid w:val="007B1FCC"/>
    <w:rsid w:val="007B6812"/>
    <w:rsid w:val="007B6E8F"/>
    <w:rsid w:val="007C3738"/>
    <w:rsid w:val="007D0081"/>
    <w:rsid w:val="007D537A"/>
    <w:rsid w:val="007D5C66"/>
    <w:rsid w:val="007D6CCE"/>
    <w:rsid w:val="007D6D49"/>
    <w:rsid w:val="007E7E84"/>
    <w:rsid w:val="007F2587"/>
    <w:rsid w:val="007F64B7"/>
    <w:rsid w:val="00800174"/>
    <w:rsid w:val="008054F7"/>
    <w:rsid w:val="00812A08"/>
    <w:rsid w:val="00812EA2"/>
    <w:rsid w:val="00813E2A"/>
    <w:rsid w:val="00814620"/>
    <w:rsid w:val="00815CC7"/>
    <w:rsid w:val="0081616B"/>
    <w:rsid w:val="00824AEB"/>
    <w:rsid w:val="00831348"/>
    <w:rsid w:val="00853E18"/>
    <w:rsid w:val="008604E6"/>
    <w:rsid w:val="0086155A"/>
    <w:rsid w:val="0086490B"/>
    <w:rsid w:val="00867742"/>
    <w:rsid w:val="008716AC"/>
    <w:rsid w:val="00871C74"/>
    <w:rsid w:val="008730C2"/>
    <w:rsid w:val="00873DF5"/>
    <w:rsid w:val="00875BA7"/>
    <w:rsid w:val="00877188"/>
    <w:rsid w:val="00880119"/>
    <w:rsid w:val="008808B3"/>
    <w:rsid w:val="00884C59"/>
    <w:rsid w:val="00884C6E"/>
    <w:rsid w:val="00886684"/>
    <w:rsid w:val="008924AB"/>
    <w:rsid w:val="0089260A"/>
    <w:rsid w:val="00897131"/>
    <w:rsid w:val="008A0FC8"/>
    <w:rsid w:val="008A1DCC"/>
    <w:rsid w:val="008A3880"/>
    <w:rsid w:val="008A6BF2"/>
    <w:rsid w:val="008A7ED3"/>
    <w:rsid w:val="008B066E"/>
    <w:rsid w:val="008B08F4"/>
    <w:rsid w:val="008B1384"/>
    <w:rsid w:val="008B6108"/>
    <w:rsid w:val="008C10E9"/>
    <w:rsid w:val="008C2AF6"/>
    <w:rsid w:val="008C4942"/>
    <w:rsid w:val="008D0C73"/>
    <w:rsid w:val="008D2AD8"/>
    <w:rsid w:val="008D5996"/>
    <w:rsid w:val="008D7FA4"/>
    <w:rsid w:val="008E0677"/>
    <w:rsid w:val="008E1FF5"/>
    <w:rsid w:val="008E3B43"/>
    <w:rsid w:val="008E3B8D"/>
    <w:rsid w:val="008E41A4"/>
    <w:rsid w:val="008E6C2A"/>
    <w:rsid w:val="008E7332"/>
    <w:rsid w:val="008F1FDC"/>
    <w:rsid w:val="008F3F1B"/>
    <w:rsid w:val="008F57D1"/>
    <w:rsid w:val="008F5B59"/>
    <w:rsid w:val="008F60FE"/>
    <w:rsid w:val="008F6582"/>
    <w:rsid w:val="009015F3"/>
    <w:rsid w:val="00904E4C"/>
    <w:rsid w:val="009052E3"/>
    <w:rsid w:val="00906D61"/>
    <w:rsid w:val="00914EF2"/>
    <w:rsid w:val="00920A78"/>
    <w:rsid w:val="00933145"/>
    <w:rsid w:val="00933B1F"/>
    <w:rsid w:val="0093473B"/>
    <w:rsid w:val="00942B0B"/>
    <w:rsid w:val="009432A9"/>
    <w:rsid w:val="009449D3"/>
    <w:rsid w:val="0094618F"/>
    <w:rsid w:val="00950D8C"/>
    <w:rsid w:val="00951098"/>
    <w:rsid w:val="00951881"/>
    <w:rsid w:val="0095694E"/>
    <w:rsid w:val="0096030B"/>
    <w:rsid w:val="009605BE"/>
    <w:rsid w:val="00962355"/>
    <w:rsid w:val="00963475"/>
    <w:rsid w:val="00964F00"/>
    <w:rsid w:val="009650C9"/>
    <w:rsid w:val="00972C3A"/>
    <w:rsid w:val="009738D2"/>
    <w:rsid w:val="00973C7E"/>
    <w:rsid w:val="00974B03"/>
    <w:rsid w:val="00977F41"/>
    <w:rsid w:val="00981551"/>
    <w:rsid w:val="009825B7"/>
    <w:rsid w:val="00983371"/>
    <w:rsid w:val="00983F7A"/>
    <w:rsid w:val="00984F67"/>
    <w:rsid w:val="00987D92"/>
    <w:rsid w:val="00987F03"/>
    <w:rsid w:val="009902C0"/>
    <w:rsid w:val="00991691"/>
    <w:rsid w:val="009920D7"/>
    <w:rsid w:val="0099270C"/>
    <w:rsid w:val="0099278A"/>
    <w:rsid w:val="00997A20"/>
    <w:rsid w:val="00997D55"/>
    <w:rsid w:val="009A043A"/>
    <w:rsid w:val="009A1B64"/>
    <w:rsid w:val="009A6173"/>
    <w:rsid w:val="009A71EE"/>
    <w:rsid w:val="009B3C09"/>
    <w:rsid w:val="009B5F97"/>
    <w:rsid w:val="009B69D6"/>
    <w:rsid w:val="009C3997"/>
    <w:rsid w:val="009C40E7"/>
    <w:rsid w:val="009C45EF"/>
    <w:rsid w:val="009C5D17"/>
    <w:rsid w:val="009D245F"/>
    <w:rsid w:val="009D53B4"/>
    <w:rsid w:val="009D6B0B"/>
    <w:rsid w:val="009D7177"/>
    <w:rsid w:val="009E09A6"/>
    <w:rsid w:val="009E26E4"/>
    <w:rsid w:val="009F01B1"/>
    <w:rsid w:val="009F122F"/>
    <w:rsid w:val="009F45B7"/>
    <w:rsid w:val="00A02553"/>
    <w:rsid w:val="00A049D8"/>
    <w:rsid w:val="00A11C0C"/>
    <w:rsid w:val="00A12170"/>
    <w:rsid w:val="00A12729"/>
    <w:rsid w:val="00A17807"/>
    <w:rsid w:val="00A2321A"/>
    <w:rsid w:val="00A25803"/>
    <w:rsid w:val="00A3070D"/>
    <w:rsid w:val="00A30BA4"/>
    <w:rsid w:val="00A3103B"/>
    <w:rsid w:val="00A31A6A"/>
    <w:rsid w:val="00A33116"/>
    <w:rsid w:val="00A33A71"/>
    <w:rsid w:val="00A45CA0"/>
    <w:rsid w:val="00A463CA"/>
    <w:rsid w:val="00A47831"/>
    <w:rsid w:val="00A64A8F"/>
    <w:rsid w:val="00A72325"/>
    <w:rsid w:val="00A72748"/>
    <w:rsid w:val="00A72CC2"/>
    <w:rsid w:val="00A73A24"/>
    <w:rsid w:val="00A82537"/>
    <w:rsid w:val="00A831AF"/>
    <w:rsid w:val="00A846A4"/>
    <w:rsid w:val="00A85E29"/>
    <w:rsid w:val="00A876E1"/>
    <w:rsid w:val="00A87992"/>
    <w:rsid w:val="00A959BA"/>
    <w:rsid w:val="00A96352"/>
    <w:rsid w:val="00AA14A0"/>
    <w:rsid w:val="00AA3AF9"/>
    <w:rsid w:val="00AA4121"/>
    <w:rsid w:val="00AA63F3"/>
    <w:rsid w:val="00AB061E"/>
    <w:rsid w:val="00AB48CA"/>
    <w:rsid w:val="00AC3762"/>
    <w:rsid w:val="00AC7AE4"/>
    <w:rsid w:val="00AD010D"/>
    <w:rsid w:val="00AD3A45"/>
    <w:rsid w:val="00AD50FD"/>
    <w:rsid w:val="00AE01D3"/>
    <w:rsid w:val="00AE3936"/>
    <w:rsid w:val="00AE5EB2"/>
    <w:rsid w:val="00AF0914"/>
    <w:rsid w:val="00AF1AB4"/>
    <w:rsid w:val="00AF6F67"/>
    <w:rsid w:val="00B048ED"/>
    <w:rsid w:val="00B11011"/>
    <w:rsid w:val="00B13CAB"/>
    <w:rsid w:val="00B244B1"/>
    <w:rsid w:val="00B26642"/>
    <w:rsid w:val="00B30CC5"/>
    <w:rsid w:val="00B315B9"/>
    <w:rsid w:val="00B34C6C"/>
    <w:rsid w:val="00B373D9"/>
    <w:rsid w:val="00B4360B"/>
    <w:rsid w:val="00B64300"/>
    <w:rsid w:val="00B644C0"/>
    <w:rsid w:val="00B66649"/>
    <w:rsid w:val="00B67450"/>
    <w:rsid w:val="00B72CFD"/>
    <w:rsid w:val="00B779E5"/>
    <w:rsid w:val="00B82F93"/>
    <w:rsid w:val="00B87393"/>
    <w:rsid w:val="00B9054D"/>
    <w:rsid w:val="00B91A5D"/>
    <w:rsid w:val="00B91CB9"/>
    <w:rsid w:val="00B9261F"/>
    <w:rsid w:val="00B97003"/>
    <w:rsid w:val="00B97B6A"/>
    <w:rsid w:val="00BA42AA"/>
    <w:rsid w:val="00BA6C3C"/>
    <w:rsid w:val="00BB0CA2"/>
    <w:rsid w:val="00BB65DC"/>
    <w:rsid w:val="00BC0C0C"/>
    <w:rsid w:val="00BC2F50"/>
    <w:rsid w:val="00BC5C60"/>
    <w:rsid w:val="00BD042B"/>
    <w:rsid w:val="00BD1633"/>
    <w:rsid w:val="00BD3DEC"/>
    <w:rsid w:val="00BE14C5"/>
    <w:rsid w:val="00BE2D4C"/>
    <w:rsid w:val="00BE4530"/>
    <w:rsid w:val="00BE4A3E"/>
    <w:rsid w:val="00BE7CFB"/>
    <w:rsid w:val="00BF0324"/>
    <w:rsid w:val="00BF473B"/>
    <w:rsid w:val="00BF51B5"/>
    <w:rsid w:val="00C01842"/>
    <w:rsid w:val="00C069F5"/>
    <w:rsid w:val="00C10C59"/>
    <w:rsid w:val="00C16D6B"/>
    <w:rsid w:val="00C17419"/>
    <w:rsid w:val="00C2455D"/>
    <w:rsid w:val="00C327F3"/>
    <w:rsid w:val="00C348EF"/>
    <w:rsid w:val="00C378C2"/>
    <w:rsid w:val="00C43C93"/>
    <w:rsid w:val="00C47AB8"/>
    <w:rsid w:val="00C47DB1"/>
    <w:rsid w:val="00C52932"/>
    <w:rsid w:val="00C52DB0"/>
    <w:rsid w:val="00C5614A"/>
    <w:rsid w:val="00C56CA5"/>
    <w:rsid w:val="00C6065B"/>
    <w:rsid w:val="00C607F7"/>
    <w:rsid w:val="00C613D2"/>
    <w:rsid w:val="00C64244"/>
    <w:rsid w:val="00C717AD"/>
    <w:rsid w:val="00C71F13"/>
    <w:rsid w:val="00C72A9A"/>
    <w:rsid w:val="00C72EB2"/>
    <w:rsid w:val="00C837A1"/>
    <w:rsid w:val="00C84F71"/>
    <w:rsid w:val="00C86495"/>
    <w:rsid w:val="00C90BFA"/>
    <w:rsid w:val="00C97573"/>
    <w:rsid w:val="00CA1005"/>
    <w:rsid w:val="00CA246B"/>
    <w:rsid w:val="00CA24A3"/>
    <w:rsid w:val="00CB0FEF"/>
    <w:rsid w:val="00CB184A"/>
    <w:rsid w:val="00CB7207"/>
    <w:rsid w:val="00CC0074"/>
    <w:rsid w:val="00CC4AFA"/>
    <w:rsid w:val="00CC4F95"/>
    <w:rsid w:val="00CC78E1"/>
    <w:rsid w:val="00CD0467"/>
    <w:rsid w:val="00CD1E1B"/>
    <w:rsid w:val="00CE34A4"/>
    <w:rsid w:val="00CE3536"/>
    <w:rsid w:val="00CF0998"/>
    <w:rsid w:val="00CF1E15"/>
    <w:rsid w:val="00CF422D"/>
    <w:rsid w:val="00CF53AB"/>
    <w:rsid w:val="00CF5847"/>
    <w:rsid w:val="00CF5AE9"/>
    <w:rsid w:val="00CF5D1E"/>
    <w:rsid w:val="00D00201"/>
    <w:rsid w:val="00D02911"/>
    <w:rsid w:val="00D0323E"/>
    <w:rsid w:val="00D07786"/>
    <w:rsid w:val="00D07D3A"/>
    <w:rsid w:val="00D07E23"/>
    <w:rsid w:val="00D11707"/>
    <w:rsid w:val="00D12772"/>
    <w:rsid w:val="00D12FC8"/>
    <w:rsid w:val="00D1405A"/>
    <w:rsid w:val="00D17CCF"/>
    <w:rsid w:val="00D206C5"/>
    <w:rsid w:val="00D21FEC"/>
    <w:rsid w:val="00D22AE4"/>
    <w:rsid w:val="00D26526"/>
    <w:rsid w:val="00D26751"/>
    <w:rsid w:val="00D30E23"/>
    <w:rsid w:val="00D3237D"/>
    <w:rsid w:val="00D3277D"/>
    <w:rsid w:val="00D412EB"/>
    <w:rsid w:val="00D442DA"/>
    <w:rsid w:val="00D46DFD"/>
    <w:rsid w:val="00D61988"/>
    <w:rsid w:val="00D6227D"/>
    <w:rsid w:val="00D62F8E"/>
    <w:rsid w:val="00D64DC5"/>
    <w:rsid w:val="00D66F04"/>
    <w:rsid w:val="00D67D83"/>
    <w:rsid w:val="00D67E1F"/>
    <w:rsid w:val="00D74451"/>
    <w:rsid w:val="00D75581"/>
    <w:rsid w:val="00D774D2"/>
    <w:rsid w:val="00D820EF"/>
    <w:rsid w:val="00D85331"/>
    <w:rsid w:val="00D87FA2"/>
    <w:rsid w:val="00D960F4"/>
    <w:rsid w:val="00DA3B52"/>
    <w:rsid w:val="00DA5A71"/>
    <w:rsid w:val="00DA7F7C"/>
    <w:rsid w:val="00DB4714"/>
    <w:rsid w:val="00DC47CC"/>
    <w:rsid w:val="00DC4A6E"/>
    <w:rsid w:val="00DC5175"/>
    <w:rsid w:val="00DD3A1B"/>
    <w:rsid w:val="00DD3A22"/>
    <w:rsid w:val="00DD464D"/>
    <w:rsid w:val="00DE0294"/>
    <w:rsid w:val="00DE2D23"/>
    <w:rsid w:val="00DF1BB9"/>
    <w:rsid w:val="00DF343B"/>
    <w:rsid w:val="00DF3D3B"/>
    <w:rsid w:val="00DF3F0C"/>
    <w:rsid w:val="00DF550B"/>
    <w:rsid w:val="00E05640"/>
    <w:rsid w:val="00E05D7D"/>
    <w:rsid w:val="00E10F92"/>
    <w:rsid w:val="00E1520D"/>
    <w:rsid w:val="00E15961"/>
    <w:rsid w:val="00E1755C"/>
    <w:rsid w:val="00E17770"/>
    <w:rsid w:val="00E217F0"/>
    <w:rsid w:val="00E23150"/>
    <w:rsid w:val="00E24068"/>
    <w:rsid w:val="00E270DF"/>
    <w:rsid w:val="00E27EFD"/>
    <w:rsid w:val="00E30112"/>
    <w:rsid w:val="00E36446"/>
    <w:rsid w:val="00E4530C"/>
    <w:rsid w:val="00E47A8E"/>
    <w:rsid w:val="00E47BE5"/>
    <w:rsid w:val="00E534A5"/>
    <w:rsid w:val="00E55BF4"/>
    <w:rsid w:val="00E5634D"/>
    <w:rsid w:val="00E566E1"/>
    <w:rsid w:val="00E613E9"/>
    <w:rsid w:val="00E70328"/>
    <w:rsid w:val="00E8066B"/>
    <w:rsid w:val="00E822CE"/>
    <w:rsid w:val="00E826F2"/>
    <w:rsid w:val="00E84130"/>
    <w:rsid w:val="00E8583B"/>
    <w:rsid w:val="00E87C03"/>
    <w:rsid w:val="00E933CA"/>
    <w:rsid w:val="00E94B7F"/>
    <w:rsid w:val="00E95DB0"/>
    <w:rsid w:val="00EA1764"/>
    <w:rsid w:val="00EA7351"/>
    <w:rsid w:val="00EA7EDF"/>
    <w:rsid w:val="00EB4F79"/>
    <w:rsid w:val="00EB7604"/>
    <w:rsid w:val="00EC0259"/>
    <w:rsid w:val="00EC02B7"/>
    <w:rsid w:val="00EC0B9D"/>
    <w:rsid w:val="00EC475C"/>
    <w:rsid w:val="00EC5F42"/>
    <w:rsid w:val="00ED1199"/>
    <w:rsid w:val="00ED2B00"/>
    <w:rsid w:val="00ED4CBE"/>
    <w:rsid w:val="00EE6900"/>
    <w:rsid w:val="00EF0C77"/>
    <w:rsid w:val="00EF22F3"/>
    <w:rsid w:val="00EF305D"/>
    <w:rsid w:val="00EF332D"/>
    <w:rsid w:val="00EF6405"/>
    <w:rsid w:val="00EF6B9F"/>
    <w:rsid w:val="00F000A5"/>
    <w:rsid w:val="00F03BCF"/>
    <w:rsid w:val="00F0467D"/>
    <w:rsid w:val="00F10123"/>
    <w:rsid w:val="00F11436"/>
    <w:rsid w:val="00F14085"/>
    <w:rsid w:val="00F159BC"/>
    <w:rsid w:val="00F170A2"/>
    <w:rsid w:val="00F2043D"/>
    <w:rsid w:val="00F21A8A"/>
    <w:rsid w:val="00F32F1E"/>
    <w:rsid w:val="00F41CD3"/>
    <w:rsid w:val="00F44DB6"/>
    <w:rsid w:val="00F45935"/>
    <w:rsid w:val="00F45ECB"/>
    <w:rsid w:val="00F47D7D"/>
    <w:rsid w:val="00F50BB3"/>
    <w:rsid w:val="00F63891"/>
    <w:rsid w:val="00F66771"/>
    <w:rsid w:val="00F72D05"/>
    <w:rsid w:val="00F7708F"/>
    <w:rsid w:val="00F804B9"/>
    <w:rsid w:val="00F836C6"/>
    <w:rsid w:val="00F83C37"/>
    <w:rsid w:val="00F862B4"/>
    <w:rsid w:val="00F92DF0"/>
    <w:rsid w:val="00F96169"/>
    <w:rsid w:val="00FA103A"/>
    <w:rsid w:val="00FA72BB"/>
    <w:rsid w:val="00FB0CAD"/>
    <w:rsid w:val="00FB3D4A"/>
    <w:rsid w:val="00FC7086"/>
    <w:rsid w:val="00FD0739"/>
    <w:rsid w:val="00FD17E9"/>
    <w:rsid w:val="00FD68E7"/>
    <w:rsid w:val="00FE2B1A"/>
    <w:rsid w:val="00FE39F5"/>
    <w:rsid w:val="00FF188C"/>
    <w:rsid w:val="00FF1BDB"/>
    <w:rsid w:val="00FF400B"/>
    <w:rsid w:val="00FF54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9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Char"/>
    <w:uiPriority w:val="9"/>
    <w:unhideWhenUsed/>
    <w:qFormat/>
    <w:rsid w:val="00920A78"/>
    <w:pPr>
      <w:keepNext/>
      <w:keepLines/>
      <w:spacing w:before="260" w:after="260" w:line="416" w:lineRule="auto"/>
      <w:outlineLvl w:val="1"/>
    </w:pPr>
    <w:rPr>
      <w:rFonts w:eastAsia="黑体" w:cstheme="majorBidi"/>
      <w:bCs/>
      <w:szCs w:val="32"/>
    </w:rPr>
  </w:style>
  <w:style w:type="paragraph" w:styleId="3">
    <w:name w:val="heading 3"/>
    <w:basedOn w:val="a"/>
    <w:next w:val="a"/>
    <w:link w:val="3Char"/>
    <w:uiPriority w:val="9"/>
    <w:unhideWhenUsed/>
    <w:qFormat/>
    <w:rsid w:val="005E3E47"/>
    <w:pPr>
      <w:keepNext/>
      <w:keepLines/>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Char"/>
    <w:semiHidden/>
    <w:rsid w:val="008F57D1"/>
    <w:pPr>
      <w:snapToGrid w:val="0"/>
      <w:jc w:val="left"/>
    </w:pPr>
    <w:rPr>
      <w:sz w:val="18"/>
      <w:szCs w:val="18"/>
    </w:rPr>
  </w:style>
  <w:style w:type="character" w:customStyle="1" w:styleId="Char">
    <w:name w:val="脚注文本 Char"/>
    <w:basedOn w:val="a0"/>
    <w:link w:val="a5"/>
    <w:semiHidden/>
    <w:rsid w:val="008F57D1"/>
    <w:rPr>
      <w:rFonts w:ascii="Times New Roman" w:eastAsia="宋体" w:hAnsi="Times New Roman" w:cs="Times New Roman"/>
      <w:sz w:val="18"/>
      <w:szCs w:val="18"/>
    </w:rPr>
  </w:style>
  <w:style w:type="character" w:customStyle="1" w:styleId="1Char">
    <w:name w:val="标题 1 Char"/>
    <w:basedOn w:val="a0"/>
    <w:link w:val="1"/>
    <w:uiPriority w:val="9"/>
    <w:rsid w:val="00020B20"/>
    <w:rPr>
      <w:rFonts w:ascii="Times New Roman" w:eastAsia="黑体" w:hAnsi="Times New Roman" w:cs="Times New Roman"/>
      <w:bCs/>
      <w:kern w:val="44"/>
      <w:sz w:val="24"/>
      <w:szCs w:val="44"/>
    </w:rPr>
  </w:style>
  <w:style w:type="character" w:customStyle="1" w:styleId="2Char">
    <w:name w:val="标题 2 Char"/>
    <w:basedOn w:val="a0"/>
    <w:link w:val="2"/>
    <w:uiPriority w:val="9"/>
    <w:rsid w:val="00920A78"/>
    <w:rPr>
      <w:rFonts w:ascii="Times New Roman" w:eastAsia="黑体" w:hAnsi="Times New Roman" w:cstheme="majorBidi"/>
      <w:bCs/>
      <w:szCs w:val="32"/>
    </w:rPr>
  </w:style>
  <w:style w:type="paragraph" w:styleId="a6">
    <w:name w:val="header"/>
    <w:basedOn w:val="a"/>
    <w:link w:val="Char0"/>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3067B"/>
    <w:rPr>
      <w:rFonts w:ascii="Times New Roman" w:eastAsia="宋体" w:hAnsi="Times New Roman" w:cs="Times New Roman"/>
      <w:sz w:val="18"/>
      <w:szCs w:val="18"/>
    </w:rPr>
  </w:style>
  <w:style w:type="paragraph" w:styleId="a7">
    <w:name w:val="footer"/>
    <w:basedOn w:val="a"/>
    <w:link w:val="Char1"/>
    <w:uiPriority w:val="99"/>
    <w:unhideWhenUsed/>
    <w:rsid w:val="0013067B"/>
    <w:pPr>
      <w:tabs>
        <w:tab w:val="center" w:pos="4153"/>
        <w:tab w:val="right" w:pos="8306"/>
      </w:tabs>
      <w:snapToGrid w:val="0"/>
      <w:jc w:val="left"/>
    </w:pPr>
    <w:rPr>
      <w:sz w:val="18"/>
      <w:szCs w:val="18"/>
    </w:rPr>
  </w:style>
  <w:style w:type="character" w:customStyle="1" w:styleId="Char1">
    <w:name w:val="页脚 Char"/>
    <w:basedOn w:val="a0"/>
    <w:link w:val="a7"/>
    <w:uiPriority w:val="99"/>
    <w:rsid w:val="0013067B"/>
    <w:rPr>
      <w:rFonts w:ascii="Times New Roman" w:eastAsia="宋体" w:hAnsi="Times New Roman" w:cs="Times New Roman"/>
      <w:sz w:val="18"/>
      <w:szCs w:val="18"/>
    </w:rPr>
  </w:style>
  <w:style w:type="character" w:styleId="a8">
    <w:name w:val="Placeholder Text"/>
    <w:basedOn w:val="a0"/>
    <w:uiPriority w:val="99"/>
    <w:semiHidden/>
    <w:rsid w:val="00B11011"/>
    <w:rPr>
      <w:color w:val="808080"/>
    </w:rPr>
  </w:style>
  <w:style w:type="paragraph" w:styleId="a9">
    <w:name w:val="List Paragraph"/>
    <w:basedOn w:val="a"/>
    <w:uiPriority w:val="34"/>
    <w:qFormat/>
    <w:rsid w:val="009015F3"/>
    <w:pPr>
      <w:ind w:firstLine="420"/>
    </w:pPr>
  </w:style>
  <w:style w:type="character" w:styleId="aa">
    <w:name w:val="annotation reference"/>
    <w:basedOn w:val="a0"/>
    <w:uiPriority w:val="99"/>
    <w:semiHidden/>
    <w:unhideWhenUsed/>
    <w:rsid w:val="00F7708F"/>
    <w:rPr>
      <w:sz w:val="21"/>
      <w:szCs w:val="21"/>
    </w:rPr>
  </w:style>
  <w:style w:type="paragraph" w:styleId="ab">
    <w:name w:val="annotation text"/>
    <w:basedOn w:val="a"/>
    <w:link w:val="Char2"/>
    <w:uiPriority w:val="99"/>
    <w:semiHidden/>
    <w:unhideWhenUsed/>
    <w:rsid w:val="00F7708F"/>
    <w:pPr>
      <w:jc w:val="left"/>
    </w:pPr>
  </w:style>
  <w:style w:type="character" w:customStyle="1" w:styleId="Char2">
    <w:name w:val="批注文字 Char"/>
    <w:basedOn w:val="a0"/>
    <w:link w:val="ab"/>
    <w:uiPriority w:val="99"/>
    <w:semiHidden/>
    <w:rsid w:val="00F7708F"/>
    <w:rPr>
      <w:rFonts w:ascii="Times New Roman" w:eastAsia="宋体" w:hAnsi="Times New Roman" w:cs="Times New Roman"/>
      <w:szCs w:val="24"/>
    </w:rPr>
  </w:style>
  <w:style w:type="paragraph" w:styleId="ac">
    <w:name w:val="annotation subject"/>
    <w:basedOn w:val="ab"/>
    <w:next w:val="ab"/>
    <w:link w:val="Char3"/>
    <w:uiPriority w:val="99"/>
    <w:semiHidden/>
    <w:unhideWhenUsed/>
    <w:rsid w:val="00F7708F"/>
    <w:rPr>
      <w:b/>
      <w:bCs/>
    </w:rPr>
  </w:style>
  <w:style w:type="character" w:customStyle="1" w:styleId="Char3">
    <w:name w:val="批注主题 Char"/>
    <w:basedOn w:val="Char2"/>
    <w:link w:val="ac"/>
    <w:uiPriority w:val="99"/>
    <w:semiHidden/>
    <w:rsid w:val="00F7708F"/>
    <w:rPr>
      <w:rFonts w:ascii="Times New Roman" w:eastAsia="宋体" w:hAnsi="Times New Roman" w:cs="Times New Roman"/>
      <w:b/>
      <w:bCs/>
      <w:szCs w:val="24"/>
    </w:rPr>
  </w:style>
  <w:style w:type="paragraph" w:styleId="ad">
    <w:name w:val="Balloon Text"/>
    <w:basedOn w:val="a"/>
    <w:link w:val="Char4"/>
    <w:uiPriority w:val="99"/>
    <w:semiHidden/>
    <w:unhideWhenUsed/>
    <w:rsid w:val="00F7708F"/>
    <w:rPr>
      <w:sz w:val="18"/>
      <w:szCs w:val="18"/>
    </w:rPr>
  </w:style>
  <w:style w:type="character" w:customStyle="1" w:styleId="Char4">
    <w:name w:val="批注框文本 Char"/>
    <w:basedOn w:val="a0"/>
    <w:link w:val="ad"/>
    <w:uiPriority w:val="99"/>
    <w:semiHidden/>
    <w:rsid w:val="00F7708F"/>
    <w:rPr>
      <w:rFonts w:ascii="Times New Roman" w:eastAsia="宋体" w:hAnsi="Times New Roman" w:cs="Times New Roman"/>
      <w:sz w:val="18"/>
      <w:szCs w:val="18"/>
    </w:rPr>
  </w:style>
  <w:style w:type="character" w:customStyle="1" w:styleId="3Char">
    <w:name w:val="标题 3 Char"/>
    <w:basedOn w:val="a0"/>
    <w:link w:val="3"/>
    <w:uiPriority w:val="9"/>
    <w:rsid w:val="005E3E47"/>
    <w:rPr>
      <w:rFonts w:ascii="Times New Roman" w:eastAsia="黑体" w:hAnsi="Times New Roman" w:cs="Times New Roman"/>
      <w:bCs/>
      <w:szCs w:val="32"/>
    </w:rPr>
  </w:style>
  <w:style w:type="paragraph" w:styleId="ae">
    <w:name w:val="Date"/>
    <w:basedOn w:val="a"/>
    <w:next w:val="a"/>
    <w:link w:val="Char5"/>
    <w:uiPriority w:val="99"/>
    <w:semiHidden/>
    <w:unhideWhenUsed/>
    <w:rsid w:val="008A3880"/>
    <w:pPr>
      <w:ind w:leftChars="2500" w:left="100"/>
    </w:pPr>
  </w:style>
  <w:style w:type="character" w:customStyle="1" w:styleId="Char5">
    <w:name w:val="日期 Char"/>
    <w:basedOn w:val="a0"/>
    <w:link w:val="ae"/>
    <w:uiPriority w:val="99"/>
    <w:semiHidden/>
    <w:rsid w:val="008A3880"/>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Char"/>
    <w:uiPriority w:val="9"/>
    <w:unhideWhenUsed/>
    <w:qFormat/>
    <w:rsid w:val="00920A78"/>
    <w:pPr>
      <w:keepNext/>
      <w:keepLines/>
      <w:spacing w:before="260" w:after="260" w:line="416" w:lineRule="auto"/>
      <w:outlineLvl w:val="1"/>
    </w:pPr>
    <w:rPr>
      <w:rFonts w:eastAsia="黑体" w:cstheme="majorBidi"/>
      <w:bCs/>
      <w:szCs w:val="32"/>
    </w:rPr>
  </w:style>
  <w:style w:type="paragraph" w:styleId="3">
    <w:name w:val="heading 3"/>
    <w:basedOn w:val="a"/>
    <w:next w:val="a"/>
    <w:link w:val="3Char"/>
    <w:uiPriority w:val="9"/>
    <w:unhideWhenUsed/>
    <w:qFormat/>
    <w:rsid w:val="005E3E47"/>
    <w:pPr>
      <w:keepNext/>
      <w:keepLines/>
      <w:ind w:firstLineChars="0" w:firstLine="0"/>
      <w:jc w:val="left"/>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Char"/>
    <w:semiHidden/>
    <w:rsid w:val="008F57D1"/>
    <w:pPr>
      <w:snapToGrid w:val="0"/>
      <w:jc w:val="left"/>
    </w:pPr>
    <w:rPr>
      <w:sz w:val="18"/>
      <w:szCs w:val="18"/>
    </w:rPr>
  </w:style>
  <w:style w:type="character" w:customStyle="1" w:styleId="Char">
    <w:name w:val="脚注文本 Char"/>
    <w:basedOn w:val="a0"/>
    <w:link w:val="a5"/>
    <w:semiHidden/>
    <w:rsid w:val="008F57D1"/>
    <w:rPr>
      <w:rFonts w:ascii="Times New Roman" w:eastAsia="宋体" w:hAnsi="Times New Roman" w:cs="Times New Roman"/>
      <w:sz w:val="18"/>
      <w:szCs w:val="18"/>
    </w:rPr>
  </w:style>
  <w:style w:type="character" w:customStyle="1" w:styleId="1Char">
    <w:name w:val="标题 1 Char"/>
    <w:basedOn w:val="a0"/>
    <w:link w:val="1"/>
    <w:uiPriority w:val="9"/>
    <w:rsid w:val="00020B20"/>
    <w:rPr>
      <w:rFonts w:ascii="Times New Roman" w:eastAsia="黑体" w:hAnsi="Times New Roman" w:cs="Times New Roman"/>
      <w:bCs/>
      <w:kern w:val="44"/>
      <w:sz w:val="24"/>
      <w:szCs w:val="44"/>
    </w:rPr>
  </w:style>
  <w:style w:type="character" w:customStyle="1" w:styleId="2Char">
    <w:name w:val="标题 2 Char"/>
    <w:basedOn w:val="a0"/>
    <w:link w:val="2"/>
    <w:uiPriority w:val="9"/>
    <w:rsid w:val="00920A78"/>
    <w:rPr>
      <w:rFonts w:ascii="Times New Roman" w:eastAsia="黑体" w:hAnsi="Times New Roman" w:cstheme="majorBidi"/>
      <w:bCs/>
      <w:szCs w:val="32"/>
    </w:rPr>
  </w:style>
  <w:style w:type="paragraph" w:styleId="a6">
    <w:name w:val="header"/>
    <w:basedOn w:val="a"/>
    <w:link w:val="Char0"/>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3067B"/>
    <w:rPr>
      <w:rFonts w:ascii="Times New Roman" w:eastAsia="宋体" w:hAnsi="Times New Roman" w:cs="Times New Roman"/>
      <w:sz w:val="18"/>
      <w:szCs w:val="18"/>
    </w:rPr>
  </w:style>
  <w:style w:type="paragraph" w:styleId="a7">
    <w:name w:val="footer"/>
    <w:basedOn w:val="a"/>
    <w:link w:val="Char1"/>
    <w:uiPriority w:val="99"/>
    <w:unhideWhenUsed/>
    <w:rsid w:val="0013067B"/>
    <w:pPr>
      <w:tabs>
        <w:tab w:val="center" w:pos="4153"/>
        <w:tab w:val="right" w:pos="8306"/>
      </w:tabs>
      <w:snapToGrid w:val="0"/>
      <w:jc w:val="left"/>
    </w:pPr>
    <w:rPr>
      <w:sz w:val="18"/>
      <w:szCs w:val="18"/>
    </w:rPr>
  </w:style>
  <w:style w:type="character" w:customStyle="1" w:styleId="Char1">
    <w:name w:val="页脚 Char"/>
    <w:basedOn w:val="a0"/>
    <w:link w:val="a7"/>
    <w:uiPriority w:val="99"/>
    <w:rsid w:val="0013067B"/>
    <w:rPr>
      <w:rFonts w:ascii="Times New Roman" w:eastAsia="宋体" w:hAnsi="Times New Roman" w:cs="Times New Roman"/>
      <w:sz w:val="18"/>
      <w:szCs w:val="18"/>
    </w:rPr>
  </w:style>
  <w:style w:type="character" w:styleId="a8">
    <w:name w:val="Placeholder Text"/>
    <w:basedOn w:val="a0"/>
    <w:uiPriority w:val="99"/>
    <w:semiHidden/>
    <w:rsid w:val="00B11011"/>
    <w:rPr>
      <w:color w:val="808080"/>
    </w:rPr>
  </w:style>
  <w:style w:type="paragraph" w:styleId="a9">
    <w:name w:val="List Paragraph"/>
    <w:basedOn w:val="a"/>
    <w:uiPriority w:val="34"/>
    <w:qFormat/>
    <w:rsid w:val="009015F3"/>
    <w:pPr>
      <w:ind w:firstLine="420"/>
    </w:pPr>
  </w:style>
  <w:style w:type="character" w:styleId="aa">
    <w:name w:val="annotation reference"/>
    <w:basedOn w:val="a0"/>
    <w:uiPriority w:val="99"/>
    <w:semiHidden/>
    <w:unhideWhenUsed/>
    <w:rsid w:val="00F7708F"/>
    <w:rPr>
      <w:sz w:val="21"/>
      <w:szCs w:val="21"/>
    </w:rPr>
  </w:style>
  <w:style w:type="paragraph" w:styleId="ab">
    <w:name w:val="annotation text"/>
    <w:basedOn w:val="a"/>
    <w:link w:val="Char2"/>
    <w:uiPriority w:val="99"/>
    <w:semiHidden/>
    <w:unhideWhenUsed/>
    <w:rsid w:val="00F7708F"/>
    <w:pPr>
      <w:jc w:val="left"/>
    </w:pPr>
  </w:style>
  <w:style w:type="character" w:customStyle="1" w:styleId="Char2">
    <w:name w:val="批注文字 Char"/>
    <w:basedOn w:val="a0"/>
    <w:link w:val="ab"/>
    <w:uiPriority w:val="99"/>
    <w:semiHidden/>
    <w:rsid w:val="00F7708F"/>
    <w:rPr>
      <w:rFonts w:ascii="Times New Roman" w:eastAsia="宋体" w:hAnsi="Times New Roman" w:cs="Times New Roman"/>
      <w:szCs w:val="24"/>
    </w:rPr>
  </w:style>
  <w:style w:type="paragraph" w:styleId="ac">
    <w:name w:val="annotation subject"/>
    <w:basedOn w:val="ab"/>
    <w:next w:val="ab"/>
    <w:link w:val="Char3"/>
    <w:uiPriority w:val="99"/>
    <w:semiHidden/>
    <w:unhideWhenUsed/>
    <w:rsid w:val="00F7708F"/>
    <w:rPr>
      <w:b/>
      <w:bCs/>
    </w:rPr>
  </w:style>
  <w:style w:type="character" w:customStyle="1" w:styleId="Char3">
    <w:name w:val="批注主题 Char"/>
    <w:basedOn w:val="Char2"/>
    <w:link w:val="ac"/>
    <w:uiPriority w:val="99"/>
    <w:semiHidden/>
    <w:rsid w:val="00F7708F"/>
    <w:rPr>
      <w:rFonts w:ascii="Times New Roman" w:eastAsia="宋体" w:hAnsi="Times New Roman" w:cs="Times New Roman"/>
      <w:b/>
      <w:bCs/>
      <w:szCs w:val="24"/>
    </w:rPr>
  </w:style>
  <w:style w:type="paragraph" w:styleId="ad">
    <w:name w:val="Balloon Text"/>
    <w:basedOn w:val="a"/>
    <w:link w:val="Char4"/>
    <w:uiPriority w:val="99"/>
    <w:semiHidden/>
    <w:unhideWhenUsed/>
    <w:rsid w:val="00F7708F"/>
    <w:rPr>
      <w:sz w:val="18"/>
      <w:szCs w:val="18"/>
    </w:rPr>
  </w:style>
  <w:style w:type="character" w:customStyle="1" w:styleId="Char4">
    <w:name w:val="批注框文本 Char"/>
    <w:basedOn w:val="a0"/>
    <w:link w:val="ad"/>
    <w:uiPriority w:val="99"/>
    <w:semiHidden/>
    <w:rsid w:val="00F7708F"/>
    <w:rPr>
      <w:rFonts w:ascii="Times New Roman" w:eastAsia="宋体" w:hAnsi="Times New Roman" w:cs="Times New Roman"/>
      <w:sz w:val="18"/>
      <w:szCs w:val="18"/>
    </w:rPr>
  </w:style>
  <w:style w:type="character" w:customStyle="1" w:styleId="3Char">
    <w:name w:val="标题 3 Char"/>
    <w:basedOn w:val="a0"/>
    <w:link w:val="3"/>
    <w:uiPriority w:val="9"/>
    <w:rsid w:val="005E3E47"/>
    <w:rPr>
      <w:rFonts w:ascii="Times New Roman" w:eastAsia="黑体" w:hAnsi="Times New Roman" w:cs="Times New Roman"/>
      <w:bCs/>
      <w:szCs w:val="32"/>
    </w:rPr>
  </w:style>
  <w:style w:type="paragraph" w:styleId="ae">
    <w:name w:val="Date"/>
    <w:basedOn w:val="a"/>
    <w:next w:val="a"/>
    <w:link w:val="Char5"/>
    <w:uiPriority w:val="99"/>
    <w:semiHidden/>
    <w:unhideWhenUsed/>
    <w:rsid w:val="008A3880"/>
    <w:pPr>
      <w:ind w:leftChars="2500" w:left="100"/>
    </w:pPr>
  </w:style>
  <w:style w:type="character" w:customStyle="1" w:styleId="Char5">
    <w:name w:val="日期 Char"/>
    <w:basedOn w:val="a0"/>
    <w:link w:val="ae"/>
    <w:uiPriority w:val="99"/>
    <w:semiHidden/>
    <w:rsid w:val="008A3880"/>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82757">
      <w:bodyDiv w:val="1"/>
      <w:marLeft w:val="0"/>
      <w:marRight w:val="0"/>
      <w:marTop w:val="0"/>
      <w:marBottom w:val="0"/>
      <w:divBdr>
        <w:top w:val="none" w:sz="0" w:space="0" w:color="auto"/>
        <w:left w:val="none" w:sz="0" w:space="0" w:color="auto"/>
        <w:bottom w:val="none" w:sz="0" w:space="0" w:color="auto"/>
        <w:right w:val="none" w:sz="0" w:space="0" w:color="auto"/>
      </w:divBdr>
    </w:div>
    <w:div w:id="460537894">
      <w:bodyDiv w:val="1"/>
      <w:marLeft w:val="0"/>
      <w:marRight w:val="0"/>
      <w:marTop w:val="0"/>
      <w:marBottom w:val="0"/>
      <w:divBdr>
        <w:top w:val="none" w:sz="0" w:space="0" w:color="auto"/>
        <w:left w:val="none" w:sz="0" w:space="0" w:color="auto"/>
        <w:bottom w:val="none" w:sz="0" w:space="0" w:color="auto"/>
        <w:right w:val="none" w:sz="0" w:space="0" w:color="auto"/>
      </w:divBdr>
    </w:div>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906512">
      <w:bodyDiv w:val="1"/>
      <w:marLeft w:val="0"/>
      <w:marRight w:val="0"/>
      <w:marTop w:val="0"/>
      <w:marBottom w:val="0"/>
      <w:divBdr>
        <w:top w:val="none" w:sz="0" w:space="0" w:color="auto"/>
        <w:left w:val="none" w:sz="0" w:space="0" w:color="auto"/>
        <w:bottom w:val="none" w:sz="0" w:space="0" w:color="auto"/>
        <w:right w:val="none" w:sz="0" w:space="0" w:color="auto"/>
      </w:divBdr>
      <w:divsChild>
        <w:div w:id="1383747378">
          <w:marLeft w:val="0"/>
          <w:marRight w:val="0"/>
          <w:marTop w:val="0"/>
          <w:marBottom w:val="0"/>
          <w:divBdr>
            <w:top w:val="none" w:sz="0" w:space="0" w:color="auto"/>
            <w:left w:val="none" w:sz="0" w:space="0" w:color="auto"/>
            <w:bottom w:val="none" w:sz="0" w:space="0" w:color="auto"/>
            <w:right w:val="none" w:sz="0" w:space="0" w:color="auto"/>
          </w:divBdr>
          <w:divsChild>
            <w:div w:id="1606503405">
              <w:marLeft w:val="0"/>
              <w:marRight w:val="0"/>
              <w:marTop w:val="0"/>
              <w:marBottom w:val="0"/>
              <w:divBdr>
                <w:top w:val="none" w:sz="0" w:space="0" w:color="auto"/>
                <w:left w:val="none" w:sz="0" w:space="0" w:color="auto"/>
                <w:bottom w:val="none" w:sz="0" w:space="0" w:color="auto"/>
                <w:right w:val="none" w:sz="0" w:space="0" w:color="auto"/>
              </w:divBdr>
              <w:divsChild>
                <w:div w:id="1404065694">
                  <w:marLeft w:val="0"/>
                  <w:marRight w:val="0"/>
                  <w:marTop w:val="0"/>
                  <w:marBottom w:val="0"/>
                  <w:divBdr>
                    <w:top w:val="single" w:sz="6" w:space="8" w:color="DEDEDE"/>
                    <w:left w:val="single" w:sz="6" w:space="8" w:color="DEDEDE"/>
                    <w:bottom w:val="single" w:sz="6" w:space="30" w:color="DEDEDE"/>
                    <w:right w:val="single" w:sz="6" w:space="8" w:color="DEDEDE"/>
                  </w:divBdr>
                  <w:divsChild>
                    <w:div w:id="186478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70138">
          <w:marLeft w:val="0"/>
          <w:marRight w:val="0"/>
          <w:marTop w:val="0"/>
          <w:marBottom w:val="0"/>
          <w:divBdr>
            <w:top w:val="none" w:sz="0" w:space="0" w:color="auto"/>
            <w:left w:val="none" w:sz="0" w:space="0" w:color="auto"/>
            <w:bottom w:val="none" w:sz="0" w:space="0" w:color="auto"/>
            <w:right w:val="none" w:sz="0" w:space="0" w:color="auto"/>
          </w:divBdr>
          <w:divsChild>
            <w:div w:id="895581828">
              <w:marLeft w:val="0"/>
              <w:marRight w:val="0"/>
              <w:marTop w:val="0"/>
              <w:marBottom w:val="0"/>
              <w:divBdr>
                <w:top w:val="none" w:sz="0" w:space="0" w:color="auto"/>
                <w:left w:val="none" w:sz="0" w:space="0" w:color="auto"/>
                <w:bottom w:val="none" w:sz="0" w:space="0" w:color="auto"/>
                <w:right w:val="none" w:sz="0" w:space="0" w:color="auto"/>
              </w:divBdr>
              <w:divsChild>
                <w:div w:id="150098067">
                  <w:marLeft w:val="0"/>
                  <w:marRight w:val="0"/>
                  <w:marTop w:val="0"/>
                  <w:marBottom w:val="0"/>
                  <w:divBdr>
                    <w:top w:val="single" w:sz="6" w:space="8" w:color="EEEEEE"/>
                    <w:left w:val="none" w:sz="0" w:space="8" w:color="auto"/>
                    <w:bottom w:val="single" w:sz="6" w:space="8" w:color="EEEEEE"/>
                    <w:right w:val="single" w:sz="6" w:space="8" w:color="EEEEEE"/>
                  </w:divBdr>
                  <w:divsChild>
                    <w:div w:id="15135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313010">
      <w:bodyDiv w:val="1"/>
      <w:marLeft w:val="0"/>
      <w:marRight w:val="0"/>
      <w:marTop w:val="0"/>
      <w:marBottom w:val="0"/>
      <w:divBdr>
        <w:top w:val="none" w:sz="0" w:space="0" w:color="auto"/>
        <w:left w:val="none" w:sz="0" w:space="0" w:color="auto"/>
        <w:bottom w:val="none" w:sz="0" w:space="0" w:color="auto"/>
        <w:right w:val="none" w:sz="0" w:space="0" w:color="auto"/>
      </w:divBdr>
      <w:divsChild>
        <w:div w:id="677267709">
          <w:marLeft w:val="0"/>
          <w:marRight w:val="0"/>
          <w:marTop w:val="0"/>
          <w:marBottom w:val="0"/>
          <w:divBdr>
            <w:top w:val="none" w:sz="0" w:space="0" w:color="auto"/>
            <w:left w:val="none" w:sz="0" w:space="0" w:color="auto"/>
            <w:bottom w:val="none" w:sz="0" w:space="0" w:color="auto"/>
            <w:right w:val="none" w:sz="0" w:space="0" w:color="auto"/>
          </w:divBdr>
          <w:divsChild>
            <w:div w:id="585000294">
              <w:marLeft w:val="0"/>
              <w:marRight w:val="0"/>
              <w:marTop w:val="0"/>
              <w:marBottom w:val="0"/>
              <w:divBdr>
                <w:top w:val="none" w:sz="0" w:space="0" w:color="auto"/>
                <w:left w:val="none" w:sz="0" w:space="0" w:color="auto"/>
                <w:bottom w:val="none" w:sz="0" w:space="0" w:color="auto"/>
                <w:right w:val="none" w:sz="0" w:space="0" w:color="auto"/>
              </w:divBdr>
              <w:divsChild>
                <w:div w:id="55591014">
                  <w:marLeft w:val="0"/>
                  <w:marRight w:val="0"/>
                  <w:marTop w:val="0"/>
                  <w:marBottom w:val="0"/>
                  <w:divBdr>
                    <w:top w:val="single" w:sz="6" w:space="8" w:color="DEDEDE"/>
                    <w:left w:val="single" w:sz="6" w:space="8" w:color="DEDEDE"/>
                    <w:bottom w:val="single" w:sz="6" w:space="30" w:color="DEDEDE"/>
                    <w:right w:val="single" w:sz="6" w:space="8" w:color="DEDEDE"/>
                  </w:divBdr>
                  <w:divsChild>
                    <w:div w:id="91778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78114">
          <w:marLeft w:val="0"/>
          <w:marRight w:val="0"/>
          <w:marTop w:val="0"/>
          <w:marBottom w:val="0"/>
          <w:divBdr>
            <w:top w:val="none" w:sz="0" w:space="0" w:color="auto"/>
            <w:left w:val="none" w:sz="0" w:space="0" w:color="auto"/>
            <w:bottom w:val="none" w:sz="0" w:space="0" w:color="auto"/>
            <w:right w:val="none" w:sz="0" w:space="0" w:color="auto"/>
          </w:divBdr>
          <w:divsChild>
            <w:div w:id="423114551">
              <w:marLeft w:val="0"/>
              <w:marRight w:val="0"/>
              <w:marTop w:val="0"/>
              <w:marBottom w:val="0"/>
              <w:divBdr>
                <w:top w:val="none" w:sz="0" w:space="0" w:color="auto"/>
                <w:left w:val="none" w:sz="0" w:space="0" w:color="auto"/>
                <w:bottom w:val="none" w:sz="0" w:space="0" w:color="auto"/>
                <w:right w:val="none" w:sz="0" w:space="0" w:color="auto"/>
              </w:divBdr>
              <w:divsChild>
                <w:div w:id="1722947022">
                  <w:marLeft w:val="0"/>
                  <w:marRight w:val="0"/>
                  <w:marTop w:val="0"/>
                  <w:marBottom w:val="0"/>
                  <w:divBdr>
                    <w:top w:val="single" w:sz="6" w:space="8" w:color="EEEEEE"/>
                    <w:left w:val="none" w:sz="0" w:space="8" w:color="auto"/>
                    <w:bottom w:val="single" w:sz="6" w:space="8" w:color="EEEEEE"/>
                    <w:right w:val="single" w:sz="6" w:space="8" w:color="EEEEEE"/>
                  </w:divBdr>
                  <w:divsChild>
                    <w:div w:id="10886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2.bin"/><Relationship Id="rId21" Type="http://schemas.openxmlformats.org/officeDocument/2006/relationships/oleObject" Target="embeddings/oleObject3.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oleObject" Target="embeddings/oleObject16.bin"/><Relationship Id="rId50" Type="http://schemas.openxmlformats.org/officeDocument/2006/relationships/image" Target="media/image19.wmf"/><Relationship Id="rId55"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3.wmf"/><Relationship Id="rId46" Type="http://schemas.openxmlformats.org/officeDocument/2006/relationships/image" Target="media/image17.wmf"/><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4.wmf"/><Relationship Id="rId29" Type="http://schemas.openxmlformats.org/officeDocument/2006/relationships/oleObject" Target="embeddings/oleObject7.bin"/><Relationship Id="rId41" Type="http://schemas.openxmlformats.org/officeDocument/2006/relationships/oleObject" Target="embeddings/oleObject13.bin"/><Relationship Id="rId54"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1.bin"/><Relationship Id="rId40" Type="http://schemas.openxmlformats.org/officeDocument/2006/relationships/image" Target="media/image14.wmf"/><Relationship Id="rId45" Type="http://schemas.openxmlformats.org/officeDocument/2006/relationships/oleObject" Target="embeddings/oleObject15.bin"/><Relationship Id="rId53" Type="http://schemas.openxmlformats.org/officeDocument/2006/relationships/oleObject" Target="embeddings/oleObject19.bin"/><Relationship Id="rId58" Type="http://schemas.openxmlformats.org/officeDocument/2006/relationships/image" Target="media/image210.png"/><Relationship Id="rId5" Type="http://schemas.openxmlformats.org/officeDocument/2006/relationships/settings" Target="settings.xml"/><Relationship Id="rId15" Type="http://schemas.openxmlformats.org/officeDocument/2006/relationships/image" Target="media/image1.wmf"/><Relationship Id="rId23" Type="http://schemas.openxmlformats.org/officeDocument/2006/relationships/oleObject" Target="embeddings/oleObject4.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oleObject" Target="embeddings/oleObject17.bin"/><Relationship Id="rId57"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image" Target="media/image16.wmf"/><Relationship Id="rId52" Type="http://schemas.openxmlformats.org/officeDocument/2006/relationships/image" Target="media/image20.wmf"/><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wmf"/><Relationship Id="rId27" Type="http://schemas.openxmlformats.org/officeDocument/2006/relationships/oleObject" Target="embeddings/oleObject6.bin"/><Relationship Id="rId30" Type="http://schemas.openxmlformats.org/officeDocument/2006/relationships/image" Target="media/image9.wmf"/><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18.wmf"/><Relationship Id="rId56" Type="http://schemas.openxmlformats.org/officeDocument/2006/relationships/image" Target="media/image19.png"/><Relationship Id="rId8" Type="http://schemas.openxmlformats.org/officeDocument/2006/relationships/endnotes" Target="endnotes.xml"/><Relationship Id="rId51" Type="http://schemas.openxmlformats.org/officeDocument/2006/relationships/oleObject" Target="embeddings/oleObject18.bin"/><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enghaibo\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3134733025645705E-2"/>
          <c:y val="0.1677460265794446"/>
          <c:w val="0.80557295615272217"/>
          <c:h val="0.79813185330692349"/>
        </c:manualLayout>
      </c:layout>
      <c:radarChart>
        <c:radarStyle val="marker"/>
        <c:varyColors val="0"/>
        <c:ser>
          <c:idx val="0"/>
          <c:order val="0"/>
          <c:tx>
            <c:strRef>
              <c:f>Sheet2!$C$28</c:f>
              <c:strCache>
                <c:ptCount val="1"/>
                <c:pt idx="0">
                  <c:v>甲锅炉房</c:v>
                </c:pt>
              </c:strCache>
            </c:strRef>
          </c:tx>
          <c:spPr>
            <a:ln w="28575" cap="rnd">
              <a:solidFill>
                <a:schemeClr val="accent1"/>
              </a:solidFill>
              <a:round/>
            </a:ln>
            <a:effectLst/>
          </c:spPr>
          <c:marker>
            <c:symbol val="none"/>
          </c:marker>
          <c:cat>
            <c:strRef>
              <c:f>Sheet2!$D$27:$H$27</c:f>
              <c:strCache>
                <c:ptCount val="5"/>
                <c:pt idx="0">
                  <c:v>F</c:v>
                </c:pt>
                <c:pt idx="1">
                  <c:v>DX</c:v>
                </c:pt>
                <c:pt idx="2">
                  <c:v>DY</c:v>
                </c:pt>
                <c:pt idx="3">
                  <c:v>EX</c:v>
                </c:pt>
                <c:pt idx="4">
                  <c:v> EY</c:v>
                </c:pt>
              </c:strCache>
            </c:strRef>
          </c:cat>
          <c:val>
            <c:numRef>
              <c:f>Sheet2!$D$28:$H$28</c:f>
              <c:numCache>
                <c:formatCode>General</c:formatCode>
                <c:ptCount val="5"/>
                <c:pt idx="0">
                  <c:v>0.236893203883495</c:v>
                </c:pt>
                <c:pt idx="1">
                  <c:v>0.36516716983254899</c:v>
                </c:pt>
                <c:pt idx="2">
                  <c:v>0.71298514614278896</c:v>
                </c:pt>
                <c:pt idx="3">
                  <c:v>0.84955752212389402</c:v>
                </c:pt>
                <c:pt idx="4">
                  <c:v>0.08</c:v>
                </c:pt>
              </c:numCache>
            </c:numRef>
          </c:val>
          <c:extLst xmlns:c16r2="http://schemas.microsoft.com/office/drawing/2015/06/chart">
            <c:ext xmlns:c16="http://schemas.microsoft.com/office/drawing/2014/chart" uri="{C3380CC4-5D6E-409C-BE32-E72D297353CC}">
              <c16:uniqueId val="{00000000-90AF-433A-974C-904760FED4D2}"/>
            </c:ext>
          </c:extLst>
        </c:ser>
        <c:ser>
          <c:idx val="1"/>
          <c:order val="1"/>
          <c:tx>
            <c:strRef>
              <c:f>Sheet2!$C$29</c:f>
              <c:strCache>
                <c:ptCount val="1"/>
                <c:pt idx="0">
                  <c:v>乙锅炉房</c:v>
                </c:pt>
              </c:strCache>
            </c:strRef>
          </c:tx>
          <c:spPr>
            <a:ln w="12700" cap="rnd">
              <a:solidFill>
                <a:schemeClr val="accent2"/>
              </a:solidFill>
              <a:round/>
            </a:ln>
            <a:effectLst/>
          </c:spPr>
          <c:marker>
            <c:symbol val="none"/>
          </c:marker>
          <c:cat>
            <c:strRef>
              <c:f>Sheet2!$D$27:$H$27</c:f>
              <c:strCache>
                <c:ptCount val="5"/>
                <c:pt idx="0">
                  <c:v>F</c:v>
                </c:pt>
                <c:pt idx="1">
                  <c:v>DX</c:v>
                </c:pt>
                <c:pt idx="2">
                  <c:v>DY</c:v>
                </c:pt>
                <c:pt idx="3">
                  <c:v>EX</c:v>
                </c:pt>
                <c:pt idx="4">
                  <c:v> EY</c:v>
                </c:pt>
              </c:strCache>
            </c:strRef>
          </c:cat>
          <c:val>
            <c:numRef>
              <c:f>Sheet2!$D$29:$H$29</c:f>
              <c:numCache>
                <c:formatCode>General</c:formatCode>
                <c:ptCount val="5"/>
                <c:pt idx="0">
                  <c:v>0.19689320388349499</c:v>
                </c:pt>
                <c:pt idx="1">
                  <c:v>4.30910011438429E-2</c:v>
                </c:pt>
                <c:pt idx="2">
                  <c:v>0.22328701485385699</c:v>
                </c:pt>
                <c:pt idx="3">
                  <c:v>0.185840707964602</c:v>
                </c:pt>
                <c:pt idx="4">
                  <c:v>5.6000000000000001E-2</c:v>
                </c:pt>
              </c:numCache>
            </c:numRef>
          </c:val>
          <c:extLst xmlns:c16r2="http://schemas.microsoft.com/office/drawing/2015/06/chart">
            <c:ext xmlns:c16="http://schemas.microsoft.com/office/drawing/2014/chart" uri="{C3380CC4-5D6E-409C-BE32-E72D297353CC}">
              <c16:uniqueId val="{00000001-90AF-433A-974C-904760FED4D2}"/>
            </c:ext>
          </c:extLst>
        </c:ser>
        <c:dLbls>
          <c:showLegendKey val="0"/>
          <c:showVal val="0"/>
          <c:showCatName val="0"/>
          <c:showSerName val="0"/>
          <c:showPercent val="0"/>
          <c:showBubbleSize val="0"/>
        </c:dLbls>
        <c:axId val="177350912"/>
        <c:axId val="230143104"/>
      </c:radarChart>
      <c:catAx>
        <c:axId val="177350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0143104"/>
        <c:crosses val="autoZero"/>
        <c:auto val="1"/>
        <c:lblAlgn val="ctr"/>
        <c:lblOffset val="100"/>
        <c:noMultiLvlLbl val="0"/>
      </c:catAx>
      <c:valAx>
        <c:axId val="230143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7350912"/>
        <c:crosses val="autoZero"/>
        <c:crossBetween val="between"/>
      </c:valAx>
      <c:spPr>
        <a:noFill/>
        <a:ln>
          <a:noFill/>
        </a:ln>
        <a:effectLst/>
      </c:spPr>
    </c:plotArea>
    <c:legend>
      <c:legendPos val="r"/>
      <c:layout>
        <c:manualLayout>
          <c:xMode val="edge"/>
          <c:yMode val="edge"/>
          <c:x val="0.50627706692913388"/>
          <c:y val="2.814662873023225E-2"/>
          <c:w val="0.4005951209223847"/>
          <c:h val="0.13510494377404214"/>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1B663-F26F-49D5-B406-4E505331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3259</TotalTime>
  <Pages>6</Pages>
  <Words>1392</Words>
  <Characters>7936</Characters>
  <Application>Microsoft Office Word</Application>
  <DocSecurity>0</DocSecurity>
  <Lines>66</Lines>
  <Paragraphs>18</Paragraphs>
  <ScaleCrop>false</ScaleCrop>
  <Company/>
  <LinksUpToDate>false</LinksUpToDate>
  <CharactersWithSpaces>9310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zhwsun</cp:lastModifiedBy>
  <cp:revision>90</cp:revision>
  <dcterms:created xsi:type="dcterms:W3CDTF">2016-06-06T08:21:00Z</dcterms:created>
  <dcterms:modified xsi:type="dcterms:W3CDTF">2016-06-14T10:14:00Z</dcterms:modified>
</cp:coreProperties>
</file>