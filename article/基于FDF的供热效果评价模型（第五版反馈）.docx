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E489A" w14:textId="77777777" w:rsidR="008F57D1" w:rsidRPr="00220F08" w:rsidRDefault="008F57D1" w:rsidP="008F57D1">
      <w:pPr>
        <w:pStyle w:val="style3"/>
        <w:jc w:val="center"/>
        <w:rPr>
          <w:rStyle w:val="titlestyle5"/>
          <w:color w:val="auto"/>
          <w:sz w:val="10"/>
          <w:szCs w:val="10"/>
        </w:rPr>
      </w:pPr>
    </w:p>
    <w:p w14:paraId="17C41BDB" w14:textId="571CA541"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proofErr w:type="spellStart"/>
      <w:r w:rsidRPr="00220F08">
        <w:rPr>
          <w:rStyle w:val="titlestyle5"/>
          <w:rFonts w:ascii="黑体" w:eastAsia="黑体" w:hint="eastAsia"/>
          <w:color w:val="auto"/>
          <w:sz w:val="36"/>
          <w:szCs w:val="36"/>
        </w:rPr>
        <w:t>Fr</w:t>
      </w:r>
      <w:proofErr w:type="spellEnd"/>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0E2670B2"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5F33AC76"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del w:id="0" w:author="zhwsun" w:date="2016-05-19T22:13:00Z">
        <w:r w:rsidR="00D46DFD" w:rsidDel="006616F8">
          <w:rPr>
            <w:rFonts w:ascii="Times New Roman" w:hAnsi="Times New Roman" w:cs="Times New Roman" w:hint="eastAsia"/>
            <w:color w:val="auto"/>
            <w:sz w:val="18"/>
            <w:szCs w:val="18"/>
          </w:rPr>
          <w:delText>天津鸿觉能源科技有限公司</w:delText>
        </w:r>
      </w:del>
      <w:ins w:id="1" w:author="zhwsun" w:date="2016-05-19T22:13:00Z">
        <w:r w:rsidR="006616F8">
          <w:rPr>
            <w:rFonts w:ascii="Times New Roman" w:hAnsi="Times New Roman" w:cs="Times New Roman" w:hint="eastAsia"/>
            <w:color w:val="auto"/>
            <w:sz w:val="18"/>
            <w:szCs w:val="18"/>
          </w:rPr>
          <w:t>宏源热力</w:t>
        </w:r>
      </w:ins>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184E179E"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commentRangeStart w:id="2"/>
      <w:r w:rsidR="00E534A5">
        <w:rPr>
          <w:rFonts w:ascii="楷体_GB2312" w:eastAsia="楷体_GB2312" w:hint="eastAsia"/>
          <w:color w:val="auto"/>
          <w:sz w:val="18"/>
          <w:szCs w:val="18"/>
        </w:rPr>
        <w:t>燃煤燃</w:t>
      </w:r>
      <w:r w:rsidR="000E5A9A">
        <w:rPr>
          <w:rFonts w:ascii="楷体_GB2312" w:eastAsia="楷体_GB2312" w:hint="eastAsia"/>
          <w:color w:val="auto"/>
          <w:sz w:val="18"/>
          <w:szCs w:val="18"/>
        </w:rPr>
        <w:t>气供热是我国北方主要的供暖方式，而对供热锅炉运行参数的分析将有利于</w:t>
      </w:r>
      <w:r w:rsidR="0038581F">
        <w:rPr>
          <w:rFonts w:ascii="楷体_GB2312" w:eastAsia="楷体_GB2312" w:hint="eastAsia"/>
          <w:color w:val="auto"/>
          <w:sz w:val="18"/>
          <w:szCs w:val="18"/>
        </w:rPr>
        <w:t>提高供热效果</w:t>
      </w:r>
      <w:commentRangeEnd w:id="2"/>
      <w:r w:rsidR="006616F8">
        <w:rPr>
          <w:rStyle w:val="aa"/>
          <w:rFonts w:ascii="Times New Roman" w:hAnsi="Times New Roman" w:cs="Times New Roman"/>
          <w:color w:val="auto"/>
          <w:kern w:val="2"/>
        </w:rPr>
        <w:commentReference w:id="2"/>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proofErr w:type="spellStart"/>
      <w:r w:rsidR="00020B20">
        <w:rPr>
          <w:rFonts w:ascii="楷体_GB2312" w:eastAsia="楷体_GB2312" w:hint="eastAsia"/>
          <w:color w:val="auto"/>
          <w:sz w:val="18"/>
          <w:szCs w:val="18"/>
        </w:rPr>
        <w:t>Fr</w:t>
      </w:r>
      <w:proofErr w:type="spellEnd"/>
      <w:r w:rsidR="00020B20">
        <w:rPr>
          <w:rFonts w:ascii="楷体_GB2312" w:eastAsia="楷体_GB2312" w:hint="eastAsia"/>
          <w:color w:val="auto"/>
          <w:sz w:val="18"/>
          <w:szCs w:val="18"/>
        </w:rPr>
        <w:t>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w:t>
      </w:r>
      <w:r w:rsidR="0038581F">
        <w:rPr>
          <w:rFonts w:ascii="楷体_GB2312" w:eastAsia="楷体_GB2312" w:hint="eastAsia"/>
          <w:color w:val="auto"/>
          <w:sz w:val="18"/>
          <w:szCs w:val="18"/>
        </w:rPr>
        <w:t>以及</w:t>
      </w:r>
      <w:r w:rsidR="00ED4CBE" w:rsidRPr="00220F08">
        <w:rPr>
          <w:rFonts w:ascii="楷体_GB2312" w:eastAsia="楷体_GB2312" w:hint="eastAsia"/>
          <w:color w:val="auto"/>
          <w:sz w:val="18"/>
          <w:szCs w:val="18"/>
        </w:rPr>
        <w:t>延时度量</w:t>
      </w:r>
      <w:r w:rsidR="003036E1">
        <w:rPr>
          <w:rFonts w:ascii="楷体_GB2312" w:eastAsia="楷体_GB2312" w:hint="eastAsia"/>
          <w:color w:val="auto"/>
          <w:sz w:val="18"/>
          <w:szCs w:val="18"/>
        </w:rPr>
        <w:t>和温差度量</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w:t>
      </w:r>
      <w:r w:rsidR="00BC2F50">
        <w:rPr>
          <w:rFonts w:ascii="楷体_GB2312" w:eastAsia="楷体_GB2312" w:hint="eastAsia"/>
          <w:color w:val="auto"/>
          <w:sz w:val="18"/>
          <w:szCs w:val="18"/>
        </w:rPr>
        <w:t>及参考曲线的相似度</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proofErr w:type="spellStart"/>
      <w:r w:rsidR="00020B20">
        <w:rPr>
          <w:rFonts w:hint="eastAsia"/>
          <w:bCs/>
          <w:color w:val="auto"/>
          <w:sz w:val="18"/>
          <w:szCs w:val="18"/>
        </w:rPr>
        <w:t>Fr</w:t>
      </w:r>
      <w:proofErr w:type="spellEnd"/>
      <w:r w:rsidR="00020B20">
        <w:rPr>
          <w:rFonts w:hint="eastAsia"/>
          <w:bCs/>
          <w:color w:val="auto"/>
          <w:sz w:val="18"/>
          <w:szCs w:val="18"/>
        </w:rPr>
        <w:t>é</w:t>
      </w:r>
      <w:proofErr w:type="spellStart"/>
      <w:r w:rsidR="009015F3">
        <w:rPr>
          <w:rFonts w:hint="eastAsia"/>
          <w:bCs/>
          <w:color w:val="auto"/>
          <w:sz w:val="18"/>
          <w:szCs w:val="18"/>
        </w:rPr>
        <w:t>chet</w:t>
      </w:r>
      <w:proofErr w:type="spellEnd"/>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proofErr w:type="spellStart"/>
      <w:r w:rsidRPr="00220F08">
        <w:rPr>
          <w:rFonts w:ascii="Times New Roman" w:eastAsia="黑体" w:hAnsi="Times New Roman" w:cs="Times New Roman"/>
          <w:color w:val="auto"/>
        </w:rPr>
        <w:t>Feng</w:t>
      </w:r>
      <w:proofErr w:type="spellEnd"/>
      <w:r w:rsidRPr="00220F08">
        <w:rPr>
          <w:rFonts w:ascii="Times New Roman" w:eastAsia="黑体" w:hAnsi="Times New Roman" w:cs="Times New Roman"/>
          <w:color w:val="auto"/>
        </w:rPr>
        <w:t xml:space="preserve">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w:t>
      </w:r>
      <w:proofErr w:type="gramStart"/>
      <w:r w:rsidR="0013067B" w:rsidRPr="0013067B">
        <w:rPr>
          <w:rFonts w:ascii="Times New Roman" w:hAnsi="Times New Roman" w:cs="Times New Roman"/>
          <w:color w:val="auto"/>
          <w:sz w:val="18"/>
          <w:szCs w:val="18"/>
        </w:rPr>
        <w:t>system,</w:t>
      </w:r>
      <w:proofErr w:type="gramEnd"/>
      <w:r w:rsidR="0013067B" w:rsidRPr="0013067B">
        <w:rPr>
          <w:rFonts w:ascii="Times New Roman" w:hAnsi="Times New Roman" w:cs="Times New Roman"/>
          <w:color w:val="auto"/>
          <w:sz w:val="18"/>
          <w:szCs w:val="18"/>
        </w:rPr>
        <w:t xml:space="preserve">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10"/>
          <w:headerReference w:type="default" r:id="rId11"/>
          <w:footerReference w:type="even" r:id="rId12"/>
          <w:footerReference w:type="default" r:id="rId13"/>
          <w:headerReference w:type="first" r:id="rId14"/>
          <w:footerReference w:type="first" r:id="rId15"/>
          <w:pgSz w:w="11906" w:h="16838" w:code="9"/>
          <w:pgMar w:top="1361" w:right="1021" w:bottom="1361" w:left="1021" w:header="851" w:footer="992" w:gutter="0"/>
          <w:cols w:space="425"/>
          <w:titlePg/>
          <w:docGrid w:type="lines" w:linePitch="312"/>
        </w:sectPr>
      </w:pPr>
    </w:p>
    <w:p w14:paraId="2C350890" w14:textId="7E0657F6" w:rsidR="008F57D1" w:rsidRPr="00220F08" w:rsidRDefault="00046EBB" w:rsidP="00020B20">
      <w:pPr>
        <w:ind w:firstLine="420"/>
      </w:pPr>
      <w:commentRangeStart w:id="3"/>
      <w:r w:rsidRPr="00220F08">
        <w:rPr>
          <w:rFonts w:hint="eastAsia"/>
        </w:rPr>
        <w:lastRenderedPageBreak/>
        <w:t>我国是一个能源消费大国，同时也在能源匮乏的国家之列，北方地区</w:t>
      </w:r>
      <w:r w:rsidR="00ED4CBE" w:rsidRPr="00220F08">
        <w:rPr>
          <w:rFonts w:hint="eastAsia"/>
        </w:rPr>
        <w:t>的</w:t>
      </w:r>
      <w:r w:rsidRPr="00220F08">
        <w:rPr>
          <w:rFonts w:hint="eastAsia"/>
        </w:rPr>
        <w:t>冬季主要以燃煤燃气供热为主，</w:t>
      </w:r>
      <w:r w:rsidR="007D6D49">
        <w:rPr>
          <w:rFonts w:hint="eastAsia"/>
        </w:rPr>
        <w:t>供暖用能占北方城镇住宅用能总量的</w:t>
      </w:r>
      <w:r w:rsidR="007D6D49">
        <w:rPr>
          <w:rFonts w:hint="eastAsia"/>
        </w:rPr>
        <w:t>60%</w:t>
      </w:r>
      <w:r w:rsidR="007D6D49">
        <w:rPr>
          <w:rFonts w:hint="eastAsia"/>
        </w:rPr>
        <w:t>，</w:t>
      </w:r>
      <w:commentRangeEnd w:id="3"/>
      <w:r w:rsidR="006616F8">
        <w:rPr>
          <w:rStyle w:val="aa"/>
        </w:rPr>
        <w:commentReference w:id="3"/>
      </w:r>
      <w:r w:rsidR="007D6D49">
        <w:rPr>
          <w:rFonts w:hint="eastAsia"/>
        </w:rPr>
        <w:t>具有巨大的节能潜力</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r w:rsidR="00EC475C">
        <w:rPr>
          <w:rFonts w:hint="eastAsia"/>
        </w:rPr>
        <w:t>。</w:t>
      </w:r>
      <w:r w:rsidRPr="00220F08">
        <w:rPr>
          <w:rFonts w:hint="eastAsia"/>
        </w:rPr>
        <w:t>而</w:t>
      </w:r>
      <w:r w:rsidR="00EC475C">
        <w:rPr>
          <w:rFonts w:hint="eastAsia"/>
        </w:rPr>
        <w:t>供热</w:t>
      </w:r>
      <w:r w:rsidR="005661F4">
        <w:rPr>
          <w:rFonts w:hint="eastAsia"/>
        </w:rPr>
        <w:t>锅炉的调控</w:t>
      </w:r>
      <w:r w:rsidRPr="00220F08">
        <w:rPr>
          <w:rFonts w:hint="eastAsia"/>
        </w:rPr>
        <w:t>直接影响了能源转换的效率，所以如何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14DA0D4F"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proofErr w:type="gramStart"/>
      <w:r w:rsidR="00492C4C" w:rsidRPr="00492C4C">
        <w:rPr>
          <w:rFonts w:hint="eastAsia"/>
        </w:rPr>
        <w:t>孙群丽</w:t>
      </w:r>
      <w:proofErr w:type="gramEnd"/>
      <w:r w:rsidR="00492C4C">
        <w:rPr>
          <w:rFonts w:hint="eastAsia"/>
        </w:rPr>
        <w:t>等对锅炉</w:t>
      </w:r>
      <w:r w:rsidR="00306490">
        <w:rPr>
          <w:rFonts w:hint="eastAsia"/>
        </w:rPr>
        <w:t>运行数据进行关联规则挖掘，提供了几</w:t>
      </w:r>
      <w:r w:rsidR="00306490">
        <w:rPr>
          <w:rFonts w:hint="eastAsia"/>
        </w:rPr>
        <w:lastRenderedPageBreak/>
        <w:t>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2744A8D4" w:rsidR="006C52C6" w:rsidRPr="00220F08" w:rsidRDefault="00962355" w:rsidP="00020B20">
      <w:pPr>
        <w:ind w:firstLine="420"/>
      </w:pPr>
      <w:r>
        <w:rPr>
          <w:rFonts w:hint="eastAsia"/>
        </w:rPr>
        <w:t>这些研究主要以传统燃煤锅炉为分析对象，而在“十二五”热电联产“煤改气”的过程中</w:t>
      </w:r>
      <w:r w:rsidR="00D75581" w:rsidRPr="005C369A">
        <w:rPr>
          <w:rFonts w:hint="eastAsia"/>
        </w:rPr>
        <w:t>处理</w:t>
      </w:r>
      <w:r>
        <w:rPr>
          <w:rFonts w:hint="eastAsia"/>
        </w:rPr>
        <w:t>燃气</w:t>
      </w:r>
      <w:r w:rsidR="00D75581" w:rsidRPr="005C369A">
        <w:rPr>
          <w:rFonts w:hint="eastAsia"/>
        </w:rPr>
        <w:t>锅炉系统时表现不足</w:t>
      </w:r>
      <w:r w:rsidR="005C2981" w:rsidRPr="002678B3">
        <w:rPr>
          <w:vertAlign w:val="superscript"/>
        </w:rPr>
        <w:t>[12]</w:t>
      </w:r>
      <w:r w:rsidR="00D75581" w:rsidRPr="005C369A">
        <w:rPr>
          <w:rFonts w:hint="eastAsia"/>
        </w:rPr>
        <w:t>。</w:t>
      </w:r>
      <w:r w:rsidR="005C369A" w:rsidRPr="005C369A">
        <w:rPr>
          <w:rFonts w:hint="eastAsia"/>
        </w:rPr>
        <w:t>而将锅炉系统的出水温度与气象条件结合起来，加上延时</w:t>
      </w:r>
      <w:r w:rsidR="00BE7CFB">
        <w:rPr>
          <w:rFonts w:hint="eastAsia"/>
        </w:rPr>
        <w:t>和温差</w:t>
      </w:r>
      <w:r w:rsidR="005C369A" w:rsidRPr="005C369A">
        <w:rPr>
          <w:rFonts w:hint="eastAsia"/>
        </w:rPr>
        <w:t>的处理将极大的提高</w:t>
      </w:r>
      <w:r>
        <w:rPr>
          <w:rFonts w:hint="eastAsia"/>
        </w:rPr>
        <w:t>燃气</w:t>
      </w:r>
      <w:r w:rsidR="005C369A" w:rsidRPr="005C369A">
        <w:rPr>
          <w:rFonts w:hint="eastAsia"/>
        </w:rPr>
        <w:t>锅炉系统供热效果的评价</w:t>
      </w:r>
      <w:r w:rsidR="00076F09">
        <w:rPr>
          <w:rFonts w:hint="eastAsia"/>
        </w:rPr>
        <w:t>结果</w:t>
      </w:r>
      <w:r w:rsidR="005C369A" w:rsidRPr="005C369A">
        <w:rPr>
          <w:rFonts w:hint="eastAsia"/>
        </w:rPr>
        <w:t>。</w:t>
      </w:r>
      <w:r w:rsidR="00AA63F3">
        <w:rPr>
          <w:rFonts w:hint="eastAsia"/>
        </w:rPr>
        <w:t>综</w:t>
      </w:r>
      <w:r w:rsidR="00AA63F3">
        <w:rPr>
          <w:rFonts w:hint="eastAsia"/>
        </w:rPr>
        <w:lastRenderedPageBreak/>
        <w:t>上所述，利用供热锅炉系统的历史数据并结合</w:t>
      </w:r>
      <w:r w:rsidR="006C52C6" w:rsidRPr="00220F08">
        <w:rPr>
          <w:rFonts w:hint="eastAsia"/>
        </w:rPr>
        <w:t>实时气象条件</w:t>
      </w:r>
      <w:r w:rsidR="00AA63F3">
        <w:rPr>
          <w:rFonts w:hint="eastAsia"/>
        </w:rPr>
        <w:t>，加入</w:t>
      </w:r>
      <w:r w:rsidR="005C369A">
        <w:rPr>
          <w:rFonts w:hint="eastAsia"/>
        </w:rPr>
        <w:t>延时</w:t>
      </w:r>
      <w:r w:rsidR="004641A6">
        <w:rPr>
          <w:rFonts w:hint="eastAsia"/>
        </w:rPr>
        <w:t>及温差</w:t>
      </w:r>
      <w:r w:rsidR="005C369A">
        <w:rPr>
          <w:rFonts w:hint="eastAsia"/>
        </w:rPr>
        <w:t>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43AE35AB"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proofErr w:type="spellStart"/>
      <w:r w:rsidR="00020B20">
        <w:rPr>
          <w:rFonts w:hint="eastAsia"/>
        </w:rPr>
        <w:t>Fr</w:t>
      </w:r>
      <w:proofErr w:type="spellEnd"/>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分析与实际出水温度的</w:t>
      </w:r>
      <w:r w:rsidR="00AF0914">
        <w:rPr>
          <w:rFonts w:hint="eastAsia"/>
        </w:rPr>
        <w:t>相似度</w:t>
      </w:r>
      <w:r w:rsidR="00ED4CBE" w:rsidRPr="00220F08">
        <w:rPr>
          <w:rFonts w:hint="eastAsia"/>
        </w:rPr>
        <w:t>，</w:t>
      </w:r>
      <w:r w:rsidR="007075A9">
        <w:rPr>
          <w:rFonts w:hint="eastAsia"/>
        </w:rPr>
        <w:t>并</w:t>
      </w:r>
      <w:r w:rsidR="00886684">
        <w:rPr>
          <w:rFonts w:hint="eastAsia"/>
        </w:rPr>
        <w:t>考虑</w:t>
      </w:r>
      <w:r w:rsidR="005E766A">
        <w:rPr>
          <w:rFonts w:hint="eastAsia"/>
        </w:rPr>
        <w:t>出水温度的延时</w:t>
      </w:r>
      <w:r w:rsidR="00AF0914">
        <w:rPr>
          <w:rFonts w:hint="eastAsia"/>
        </w:rPr>
        <w:t>及温差</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的评价模型。通过实验</w:t>
      </w:r>
      <w:r w:rsidR="00886684">
        <w:rPr>
          <w:rFonts w:hint="eastAsia"/>
        </w:rPr>
        <w:t>分析</w:t>
      </w:r>
      <w:r w:rsidR="00ED4CBE" w:rsidRPr="00220F08">
        <w:rPr>
          <w:rFonts w:hint="eastAsia"/>
        </w:rPr>
        <w:t>，得出了多种控制模式的差异化对比结果</w:t>
      </w:r>
      <w:r w:rsidRPr="00220F08">
        <w:rPr>
          <w:rFonts w:hint="eastAsia"/>
        </w:rPr>
        <w:t>，为锅炉系统的相关管控人员提供了决策依据。</w:t>
      </w:r>
    </w:p>
    <w:p w14:paraId="4D594AB2" w14:textId="6C130E89" w:rsidR="00C97573" w:rsidRDefault="00824AEB" w:rsidP="00AA4121">
      <w:pPr>
        <w:pStyle w:val="1"/>
      </w:pPr>
      <w:r>
        <w:rPr>
          <w:rFonts w:hint="eastAsia"/>
        </w:rPr>
        <w:t>评价模型的构建</w:t>
      </w:r>
    </w:p>
    <w:p w14:paraId="2D3BD6AB" w14:textId="1C85E4A4" w:rsidR="00824AEB" w:rsidRPr="00824AEB" w:rsidRDefault="00571464" w:rsidP="00824AEB">
      <w:pPr>
        <w:pStyle w:val="2"/>
        <w:ind w:firstLineChars="0" w:firstLine="0"/>
      </w:pPr>
      <w:r>
        <w:rPr>
          <w:rFonts w:hint="eastAsia"/>
        </w:rPr>
        <w:t>1.1</w:t>
      </w:r>
      <w:r w:rsidR="00824AEB">
        <w:rPr>
          <w:rFonts w:hint="eastAsia"/>
        </w:rPr>
        <w:t xml:space="preserve"> </w:t>
      </w:r>
      <w:r w:rsidR="002B14C1">
        <w:rPr>
          <w:rFonts w:hint="eastAsia"/>
        </w:rPr>
        <w:t>供热</w:t>
      </w:r>
      <w:r w:rsidR="00824AEB">
        <w:rPr>
          <w:rFonts w:hint="eastAsia"/>
        </w:rPr>
        <w:t>参考曲线</w:t>
      </w:r>
    </w:p>
    <w:p w14:paraId="75936C06" w14:textId="27DC0947" w:rsidR="00C97573" w:rsidRPr="00220F08" w:rsidRDefault="00EF22F3" w:rsidP="00020B20">
      <w:pPr>
        <w:ind w:firstLine="420"/>
      </w:pPr>
      <w:r>
        <w:rPr>
          <w:rFonts w:hint="eastAsia"/>
        </w:rPr>
        <w:t>锅炉系统管控人员根据多年的</w:t>
      </w:r>
      <w:r w:rsidR="00814620">
        <w:rPr>
          <w:rFonts w:hint="eastAsia"/>
        </w:rPr>
        <w:t>运行经验，</w:t>
      </w:r>
      <w:r>
        <w:rPr>
          <w:rFonts w:hint="eastAsia"/>
        </w:rPr>
        <w:t>会</w:t>
      </w:r>
      <w:r w:rsidR="00814620">
        <w:rPr>
          <w:rFonts w:hint="eastAsia"/>
        </w:rPr>
        <w:t>制定一套</w:t>
      </w:r>
      <w:r w:rsidR="00701E25">
        <w:rPr>
          <w:rFonts w:hint="eastAsia"/>
        </w:rPr>
        <w:t>标准</w:t>
      </w:r>
      <w:r>
        <w:rPr>
          <w:rFonts w:hint="eastAsia"/>
        </w:rPr>
        <w:t>作为出水温度的参考，通常为室外温度的</w:t>
      </w:r>
      <w:r w:rsidR="00701E25">
        <w:rPr>
          <w:rFonts w:hint="eastAsia"/>
        </w:rPr>
        <w:t>线性相关曲线，我们称之为参考曲线</w:t>
      </w:r>
      <w:r>
        <w:rPr>
          <w:rFonts w:hint="eastAsia"/>
        </w:rPr>
        <w:t>。</w:t>
      </w:r>
      <w:r w:rsidR="002F1337">
        <w:rPr>
          <w:rFonts w:hint="eastAsia"/>
        </w:rPr>
        <w:t>供热锅炉系统的出水温度是依据室外温度等气象</w:t>
      </w:r>
      <w:r w:rsidR="00C97573" w:rsidRPr="00220F08">
        <w:rPr>
          <w:rFonts w:hint="eastAsia"/>
        </w:rPr>
        <w:t>因素综合考虑的</w:t>
      </w:r>
      <w:r w:rsidR="002F1337">
        <w:rPr>
          <w:rFonts w:hint="eastAsia"/>
        </w:rPr>
        <w:t>，为了更好的判断出水温度的合理性</w:t>
      </w:r>
      <w:r w:rsidR="00ED4CBE" w:rsidRPr="00220F08">
        <w:rPr>
          <w:rFonts w:hint="eastAsia"/>
        </w:rPr>
        <w:t>，本文</w:t>
      </w:r>
      <w:r w:rsidR="00D85331">
        <w:rPr>
          <w:rFonts w:hint="eastAsia"/>
        </w:rPr>
        <w:t>将定义一条参考</w:t>
      </w:r>
      <w:r w:rsidR="00C97573" w:rsidRPr="00220F08">
        <w:rPr>
          <w:rFonts w:hint="eastAsia"/>
        </w:rPr>
        <w:t>曲线，将室外温度、风速、日照、</w:t>
      </w:r>
      <w:r w:rsidR="00571464">
        <w:rPr>
          <w:rFonts w:hint="eastAsia"/>
        </w:rPr>
        <w:t>时间段偏移</w:t>
      </w:r>
      <w:r w:rsidR="002F1337">
        <w:rPr>
          <w:rFonts w:hint="eastAsia"/>
        </w:rPr>
        <w:t>作为</w:t>
      </w:r>
      <w:r w:rsidR="00C97573" w:rsidRPr="00220F08">
        <w:rPr>
          <w:rFonts w:hint="eastAsia"/>
        </w:rPr>
        <w:t>曲线的影响因子，</w:t>
      </w:r>
      <w:r w:rsidR="002F1337">
        <w:rPr>
          <w:rFonts w:hint="eastAsia"/>
        </w:rPr>
        <w:t>并依据供热公司多年的运行经验</w:t>
      </w:r>
      <w:r w:rsidR="00D85331">
        <w:rPr>
          <w:rFonts w:hint="eastAsia"/>
        </w:rPr>
        <w:t>采用不同的偏移量得出</w:t>
      </w:r>
      <w:r w:rsidR="002B14C1">
        <w:rPr>
          <w:rFonts w:hint="eastAsia"/>
        </w:rPr>
        <w:t>运行的供热</w:t>
      </w:r>
      <w:r w:rsidR="00D85331">
        <w:rPr>
          <w:rFonts w:hint="eastAsia"/>
        </w:rPr>
        <w:t>参考曲线</w:t>
      </w:r>
      <w:r w:rsidR="00E217F0">
        <w:rPr>
          <w:rFonts w:hint="eastAsia"/>
        </w:rPr>
        <w:t>:</w:t>
      </w:r>
    </w:p>
    <w:p w14:paraId="7B670183" w14:textId="2EDCDD88" w:rsidR="002F1337" w:rsidRDefault="002734F0" w:rsidP="00C97573">
      <w:pPr>
        <w:pStyle w:val="style3"/>
        <w:ind w:firstLine="420"/>
      </w:pPr>
      <w:r>
        <w:object w:dxaOrig="2780"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5pt;height:15.45pt" o:ole="">
            <v:imagedata r:id="rId16" o:title=""/>
          </v:shape>
          <o:OLEObject Type="Embed" ProgID="Equation.DSMT4" ShapeID="_x0000_i1025" DrawAspect="Content" ObjectID="_1525202247" r:id="rId17"/>
        </w:object>
      </w:r>
    </w:p>
    <w:p w14:paraId="36E54819" w14:textId="21CAFE94"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color w:val="auto"/>
        </w:rPr>
        <w:t>T</w:t>
      </w:r>
      <w:r w:rsidRPr="00D85331">
        <w:rPr>
          <w:rFonts w:ascii="Times New Roman" w:hAnsi="Times New Roman" w:cs="Times New Roman"/>
          <w:color w:val="auto"/>
          <w:vertAlign w:val="subscript"/>
        </w:rPr>
        <w:t>t</w:t>
      </w:r>
      <w:proofErr w:type="spellEnd"/>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2CD320FE" w14:textId="143C8EA3" w:rsidR="00AD50FD" w:rsidRDefault="00D85331" w:rsidP="00AD50FD">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proofErr w:type="spellEnd"/>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w:t>
      </w:r>
      <w:r w:rsidR="00AD50FD">
        <w:rPr>
          <w:rFonts w:hint="eastAsia"/>
        </w:rPr>
        <w:t>时间段偏移量</w:t>
      </w:r>
      <w:r>
        <w:rPr>
          <w:rFonts w:ascii="Times New Roman" w:hAnsi="Times New Roman" w:cs="Times New Roman" w:hint="eastAsia"/>
          <w:color w:val="auto"/>
        </w:rPr>
        <w:t>，依据</w:t>
      </w:r>
      <w:r w:rsidR="00AD50FD">
        <w:rPr>
          <w:rFonts w:ascii="Times New Roman" w:hAnsi="Times New Roman" w:cs="Times New Roman" w:hint="eastAsia"/>
          <w:color w:val="auto"/>
        </w:rPr>
        <w:t>人们</w:t>
      </w:r>
      <w:r>
        <w:rPr>
          <w:rFonts w:ascii="Times New Roman" w:hAnsi="Times New Roman" w:cs="Times New Roman" w:hint="eastAsia"/>
          <w:color w:val="auto"/>
        </w:rPr>
        <w:t>日常活动调整的</w:t>
      </w:r>
      <w:r w:rsidR="00AD50FD">
        <w:rPr>
          <w:rFonts w:ascii="Times New Roman" w:hAnsi="Times New Roman" w:cs="Times New Roman" w:hint="eastAsia"/>
          <w:color w:val="auto"/>
        </w:rPr>
        <w:t>不同</w:t>
      </w:r>
      <w:r>
        <w:rPr>
          <w:rFonts w:ascii="Times New Roman" w:hAnsi="Times New Roman" w:cs="Times New Roman" w:hint="eastAsia"/>
          <w:color w:val="auto"/>
        </w:rPr>
        <w:t>时间段</w:t>
      </w:r>
      <w:r w:rsidR="00AD50FD">
        <w:rPr>
          <w:rFonts w:ascii="Times New Roman" w:hAnsi="Times New Roman" w:cs="Times New Roman" w:hint="eastAsia"/>
          <w:color w:val="auto"/>
        </w:rPr>
        <w:t>的温度偏移量</w:t>
      </w:r>
      <w:r w:rsidR="005C2981">
        <w:rPr>
          <w:rFonts w:ascii="Times New Roman" w:hAnsi="Times New Roman" w:cs="Times New Roman" w:hint="eastAsia"/>
          <w:color w:val="auto"/>
        </w:rPr>
        <w:t>，</w:t>
      </w:r>
      <w:r w:rsidR="00AD50FD">
        <w:rPr>
          <w:rFonts w:ascii="Times New Roman" w:hAnsi="Times New Roman" w:cs="Times New Roman" w:hint="eastAsia"/>
          <w:color w:val="auto"/>
        </w:rPr>
        <w:t>如</w:t>
      </w:r>
      <w:r w:rsidR="005C2981">
        <w:rPr>
          <w:rFonts w:ascii="Times New Roman" w:hAnsi="Times New Roman" w:cs="Times New Roman" w:hint="eastAsia"/>
          <w:color w:val="auto"/>
        </w:rPr>
        <w:t>白天上班，夜间休息</w:t>
      </w:r>
    </w:p>
    <w:p w14:paraId="047519FE" w14:textId="75D37769"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lastRenderedPageBreak/>
        <w:t>a, b, c, d</w:t>
      </w:r>
      <w:r w:rsidR="00884C6E">
        <w:rPr>
          <w:rFonts w:ascii="Times New Roman" w:hAnsi="Times New Roman" w:cs="Times New Roman" w:hint="eastAsia"/>
          <w:color w:val="auto"/>
        </w:rPr>
        <w:t>分别为四种条件因素的偏移值，结合</w:t>
      </w:r>
      <w:r w:rsidR="00F11436">
        <w:rPr>
          <w:rFonts w:ascii="Times New Roman" w:hAnsi="Times New Roman" w:cs="Times New Roman" w:hint="eastAsia"/>
          <w:color w:val="auto"/>
        </w:rPr>
        <w:t>供热</w:t>
      </w:r>
      <w:r w:rsidR="001055ED">
        <w:rPr>
          <w:rFonts w:ascii="Times New Roman" w:hAnsi="Times New Roman" w:cs="Times New Roman" w:hint="eastAsia"/>
          <w:color w:val="auto"/>
        </w:rPr>
        <w:t>地区</w:t>
      </w:r>
      <w:r w:rsidR="00884C6E">
        <w:rPr>
          <w:rFonts w:ascii="Times New Roman" w:hAnsi="Times New Roman" w:cs="Times New Roman" w:hint="eastAsia"/>
          <w:color w:val="auto"/>
        </w:rPr>
        <w:t>，供热</w:t>
      </w:r>
      <w:r w:rsidR="00F11436">
        <w:rPr>
          <w:rFonts w:ascii="Times New Roman" w:hAnsi="Times New Roman" w:cs="Times New Roman" w:hint="eastAsia"/>
          <w:color w:val="auto"/>
        </w:rPr>
        <w:t>用户特点综合分析设定</w:t>
      </w:r>
      <w:r w:rsidR="003E4E94">
        <w:rPr>
          <w:rFonts w:ascii="Times New Roman" w:hAnsi="Times New Roman" w:cs="Times New Roman" w:hint="eastAsia"/>
          <w:color w:val="auto"/>
        </w:rPr>
        <w:t>。</w:t>
      </w:r>
    </w:p>
    <w:p w14:paraId="08202ACA" w14:textId="02ABD7DB" w:rsidR="007176B2" w:rsidRDefault="007176B2" w:rsidP="007176B2">
      <w:pPr>
        <w:ind w:firstLine="420"/>
      </w:pPr>
      <w:r>
        <w:rPr>
          <w:rFonts w:hint="eastAsia"/>
        </w:rPr>
        <w:t>此参考曲线主要有室外温度、风速、日照、</w:t>
      </w:r>
      <w:r w:rsidR="00571464">
        <w:rPr>
          <w:rFonts w:hint="eastAsia"/>
        </w:rPr>
        <w:t>时间段偏移</w:t>
      </w:r>
      <w:r>
        <w:rPr>
          <w:rFonts w:hint="eastAsia"/>
        </w:rPr>
        <w:t>四个因素。</w:t>
      </w:r>
      <w:r w:rsidR="00ED2B00">
        <w:rPr>
          <w:rFonts w:hint="eastAsia"/>
        </w:rPr>
        <w:t>室外温度、风速以及日照分别是供热区域的气象条件，将直接影响供热用户的采暖需求。而</w:t>
      </w:r>
      <w:r w:rsidR="00571464">
        <w:rPr>
          <w:rFonts w:hint="eastAsia"/>
        </w:rPr>
        <w:t>时间段偏移</w:t>
      </w:r>
      <w:r w:rsidR="00ED2B00">
        <w:rPr>
          <w:rFonts w:hint="eastAsia"/>
        </w:rPr>
        <w:t>是供热公司依据用户的生活习惯、作息规律进行适度的调控，减少不必要的能源浪费。</w:t>
      </w:r>
      <w:r w:rsidR="009C40E7">
        <w:rPr>
          <w:rFonts w:hint="eastAsia"/>
        </w:rPr>
        <w:t>根据以上分析，综合室外温度、风速、日照以及供热计划四个因素来决定参考曲线的度量。</w:t>
      </w:r>
      <w:r w:rsidR="001157DA">
        <w:rPr>
          <w:rFonts w:hint="eastAsia"/>
        </w:rPr>
        <w:t>此外，供热锅炉房的出水在流经换热站再抵达采暖用户时会产生一定的传播延时，我们还需要对</w:t>
      </w:r>
      <w:r w:rsidR="009C45EF">
        <w:rPr>
          <w:rFonts w:hint="eastAsia"/>
        </w:rPr>
        <w:t>参考曲线的时刻数据进行归零处理</w:t>
      </w:r>
      <w:r w:rsidR="001157DA">
        <w:rPr>
          <w:rFonts w:hint="eastAsia"/>
        </w:rPr>
        <w:t>。</w:t>
      </w:r>
    </w:p>
    <w:p w14:paraId="1DF26672" w14:textId="5B864F06" w:rsidR="00ED4CBE" w:rsidRPr="00220F08"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824AEB">
        <w:rPr>
          <w:rFonts w:hint="eastAsia"/>
        </w:rPr>
        <w:t>曲线相似度比较</w:t>
      </w:r>
    </w:p>
    <w:p w14:paraId="7750DB15" w14:textId="41A3DF8F" w:rsidR="00C97573" w:rsidRPr="00220F08" w:rsidRDefault="00C97573" w:rsidP="00020B20">
      <w:pPr>
        <w:ind w:firstLine="420"/>
      </w:pPr>
      <w:r w:rsidRPr="00220F08">
        <w:rPr>
          <w:rFonts w:hint="eastAsia"/>
        </w:rPr>
        <w:t>出水温度的</w:t>
      </w:r>
      <w:r w:rsidR="00EC0259">
        <w:rPr>
          <w:rFonts w:hint="eastAsia"/>
        </w:rPr>
        <w:t>合理性</w:t>
      </w:r>
      <w:r w:rsidRPr="00220F08">
        <w:rPr>
          <w:rFonts w:hint="eastAsia"/>
        </w:rPr>
        <w:t>是依靠室外温度等气象条件来判断</w:t>
      </w:r>
      <w:r w:rsidR="00E613E9">
        <w:rPr>
          <w:rFonts w:hint="eastAsia"/>
        </w:rPr>
        <w:t>的，</w:t>
      </w:r>
      <w:r w:rsidR="00D820EF">
        <w:rPr>
          <w:rFonts w:hint="eastAsia"/>
        </w:rPr>
        <w:t>根据历史数据</w:t>
      </w:r>
      <w:r w:rsidR="00ED4CBE" w:rsidRPr="00220F08">
        <w:rPr>
          <w:rFonts w:hint="eastAsia"/>
        </w:rPr>
        <w:t>描绘出两条曲线，</w:t>
      </w:r>
      <w:r w:rsidR="00C86495">
        <w:rPr>
          <w:rFonts w:hint="eastAsia"/>
        </w:rPr>
        <w:t>分别为</w:t>
      </w:r>
      <w:r w:rsidR="004820F3">
        <w:rPr>
          <w:rFonts w:hint="eastAsia"/>
        </w:rPr>
        <w:t>上文的参考</w:t>
      </w:r>
      <w:r w:rsidRPr="00220F08">
        <w:rPr>
          <w:rFonts w:hint="eastAsia"/>
        </w:rPr>
        <w:t>曲线，</w:t>
      </w:r>
      <w:r w:rsidR="00E613E9">
        <w:rPr>
          <w:rFonts w:hint="eastAsia"/>
        </w:rPr>
        <w:t>以及</w:t>
      </w:r>
      <w:r w:rsidR="00D820EF">
        <w:rPr>
          <w:rFonts w:hint="eastAsia"/>
        </w:rPr>
        <w:t>此时间</w:t>
      </w:r>
      <w:r w:rsidR="00C86495">
        <w:rPr>
          <w:rFonts w:hint="eastAsia"/>
        </w:rPr>
        <w:t>段</w:t>
      </w:r>
      <w:r w:rsidR="00D820EF">
        <w:rPr>
          <w:rFonts w:hint="eastAsia"/>
        </w:rPr>
        <w:t>内的锅炉系统</w:t>
      </w:r>
      <w:r w:rsidRPr="00220F08">
        <w:rPr>
          <w:rFonts w:hint="eastAsia"/>
        </w:rPr>
        <w:t>出水温度</w:t>
      </w:r>
      <w:r w:rsidR="00F41CD3">
        <w:rPr>
          <w:rFonts w:hint="eastAsia"/>
        </w:rPr>
        <w:t>曲线</w:t>
      </w:r>
      <w:r w:rsidR="00E613E9">
        <w:rPr>
          <w:rFonts w:hint="eastAsia"/>
        </w:rPr>
        <w:t>。</w:t>
      </w:r>
      <w:r w:rsidR="00D820EF">
        <w:rPr>
          <w:rFonts w:hint="eastAsia"/>
        </w:rPr>
        <w:t>出水温度是根据气象条件实时变化的，且</w:t>
      </w:r>
      <w:r w:rsidR="00F41CD3">
        <w:rPr>
          <w:rFonts w:hint="eastAsia"/>
        </w:rPr>
        <w:t>两者</w:t>
      </w:r>
      <w:r w:rsidR="00571464">
        <w:rPr>
          <w:rFonts w:hint="eastAsia"/>
        </w:rPr>
        <w:t>走势</w:t>
      </w:r>
      <w:r w:rsidR="00E613E9">
        <w:rPr>
          <w:rFonts w:hint="eastAsia"/>
        </w:rPr>
        <w:t>越符合则表示出水温度越合理，</w:t>
      </w:r>
      <w:r w:rsidRPr="00220F08">
        <w:rPr>
          <w:rFonts w:hint="eastAsia"/>
        </w:rPr>
        <w:t>通过判断这两条曲线的相似程度</w:t>
      </w:r>
      <w:r w:rsidR="00E613E9">
        <w:rPr>
          <w:rFonts w:hint="eastAsia"/>
        </w:rPr>
        <w:t>可以</w:t>
      </w:r>
      <w:r w:rsidRPr="00220F08">
        <w:rPr>
          <w:rFonts w:hint="eastAsia"/>
        </w:rPr>
        <w:t>来确定供热系统</w:t>
      </w:r>
      <w:r w:rsidR="00F41CD3">
        <w:rPr>
          <w:rFonts w:hint="eastAsia"/>
        </w:rPr>
        <w:t>出水温度</w:t>
      </w:r>
      <w:r w:rsidR="00747179">
        <w:rPr>
          <w:rFonts w:hint="eastAsia"/>
        </w:rPr>
        <w:t>是否符合期望</w:t>
      </w:r>
      <w:r w:rsidR="0048516F">
        <w:rPr>
          <w:rFonts w:hint="eastAsia"/>
        </w:rPr>
        <w:t>。</w:t>
      </w:r>
      <w:r w:rsidR="00747179">
        <w:rPr>
          <w:rFonts w:hint="eastAsia"/>
        </w:rPr>
        <w:t>此外，根据供热特点，还需要考虑</w:t>
      </w:r>
      <w:r w:rsidR="0048516F">
        <w:rPr>
          <w:rFonts w:hint="eastAsia"/>
        </w:rPr>
        <w:t>出水温度的及时性，即两条曲线的延时；考虑出水温度是否达到预期及节能</w:t>
      </w:r>
      <w:r w:rsidR="00571464">
        <w:rPr>
          <w:rFonts w:hint="eastAsia"/>
        </w:rPr>
        <w:t>效果，即两条曲线的温差</w:t>
      </w:r>
      <w:r w:rsidR="00D820EF">
        <w:rPr>
          <w:rFonts w:hint="eastAsia"/>
        </w:rPr>
        <w:t>。</w:t>
      </w:r>
    </w:p>
    <w:p w14:paraId="0A45F7D6" w14:textId="7E6E8BE9" w:rsidR="00CF099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DF550B">
        <w:rPr>
          <w:rFonts w:hint="eastAsia"/>
        </w:rPr>
        <w:t>但</w:t>
      </w:r>
      <w:proofErr w:type="spellStart"/>
      <w:r w:rsidR="00DF550B">
        <w:rPr>
          <w:rFonts w:hint="eastAsia"/>
        </w:rPr>
        <w:t>Hausdorff</w:t>
      </w:r>
      <w:proofErr w:type="spellEnd"/>
      <w:r w:rsidR="00DF550B">
        <w:rPr>
          <w:rFonts w:hint="eastAsia"/>
        </w:rPr>
        <w:t>并未考虑曲线的时序性，而时序在锅炉系统的数据中又是非常重要的参考因素，所以采用</w:t>
      </w:r>
      <w:proofErr w:type="spellStart"/>
      <w:r w:rsidRPr="00220F08">
        <w:rPr>
          <w:rFonts w:hint="eastAsia"/>
        </w:rPr>
        <w:t>Fr</w:t>
      </w:r>
      <w:proofErr w:type="spellEnd"/>
      <w:r w:rsidRPr="00220F08">
        <w:rPr>
          <w:rFonts w:hint="eastAsia"/>
        </w:rPr>
        <w:t>é</w:t>
      </w:r>
      <w:proofErr w:type="spellStart"/>
      <w:r w:rsidR="009015F3">
        <w:rPr>
          <w:rFonts w:hint="eastAsia"/>
        </w:rPr>
        <w:t>chet</w:t>
      </w:r>
      <w:proofErr w:type="spellEnd"/>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proofErr w:type="spellStart"/>
      <w:r w:rsidR="005562CE" w:rsidRPr="00220F08">
        <w:rPr>
          <w:rFonts w:hint="eastAsia"/>
        </w:rPr>
        <w:t>Fr</w:t>
      </w:r>
      <w:proofErr w:type="spellEnd"/>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距离由</w:t>
      </w:r>
      <w:r w:rsidR="005562CE" w:rsidRPr="00220F08">
        <w:rPr>
          <w:rFonts w:hint="eastAsia"/>
        </w:rPr>
        <w:t xml:space="preserve"> M. </w:t>
      </w:r>
      <w:proofErr w:type="spellStart"/>
      <w:r w:rsidR="005562CE" w:rsidRPr="00220F08">
        <w:rPr>
          <w:rFonts w:hint="eastAsia"/>
        </w:rPr>
        <w:t>Fr</w:t>
      </w:r>
      <w:proofErr w:type="spellEnd"/>
      <w:r w:rsidR="005562CE" w:rsidRPr="00220F08">
        <w:rPr>
          <w:rFonts w:hint="eastAsia"/>
        </w:rPr>
        <w:t>é</w:t>
      </w:r>
      <w:proofErr w:type="spellStart"/>
      <w:r w:rsidR="005562CE">
        <w:rPr>
          <w:rFonts w:hint="eastAsia"/>
        </w:rPr>
        <w:t>chet</w:t>
      </w:r>
      <w:proofErr w:type="spellEnd"/>
      <w:r w:rsidR="005562CE" w:rsidRPr="00220F08">
        <w:rPr>
          <w:rFonts w:hint="eastAsia"/>
        </w:rPr>
        <w:t>提出，描述了两质点分别沿着</w:t>
      </w:r>
      <w:r w:rsidR="005562CE">
        <w:rPr>
          <w:rFonts w:hint="eastAsia"/>
        </w:rPr>
        <w:t>2</w:t>
      </w:r>
      <w:r w:rsidR="005562CE" w:rsidRPr="00220F08">
        <w:rPr>
          <w:rFonts w:hint="eastAsia"/>
        </w:rPr>
        <w:t>条给定曲线以任意速度单向运动时，二者之间的最短距离</w:t>
      </w:r>
      <w:r w:rsidR="005562CE" w:rsidRPr="000516AC">
        <w:rPr>
          <w:rFonts w:hint="eastAsia"/>
          <w:vertAlign w:val="superscript"/>
        </w:rPr>
        <w:t>[</w:t>
      </w:r>
      <w:r w:rsidR="005562CE" w:rsidRPr="000516AC">
        <w:rPr>
          <w:vertAlign w:val="superscript"/>
        </w:rPr>
        <w:t>9</w:t>
      </w:r>
      <w:r w:rsidR="005562CE" w:rsidRPr="000516AC">
        <w:rPr>
          <w:rFonts w:hint="eastAsia"/>
          <w:vertAlign w:val="superscript"/>
        </w:rPr>
        <w:t>]</w:t>
      </w:r>
      <w:r w:rsidR="005562CE" w:rsidRPr="00220F08">
        <w:rPr>
          <w:rFonts w:hint="eastAsia"/>
        </w:rPr>
        <w:t>。</w:t>
      </w:r>
      <w:proofErr w:type="spellStart"/>
      <w:r w:rsidR="005562CE" w:rsidRPr="00220F08">
        <w:rPr>
          <w:rFonts w:hint="eastAsia"/>
        </w:rPr>
        <w:t>Fr</w:t>
      </w:r>
      <w:proofErr w:type="spellEnd"/>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距离的直观解释是：给定距离空间的</w:t>
      </w:r>
      <w:r w:rsidR="005562CE">
        <w:rPr>
          <w:rFonts w:hint="eastAsia"/>
        </w:rPr>
        <w:t>2</w:t>
      </w:r>
      <w:r w:rsidR="005562CE" w:rsidRPr="00220F08">
        <w:rPr>
          <w:rFonts w:hint="eastAsia"/>
        </w:rPr>
        <w:t>条曲线</w:t>
      </w:r>
      <w:r w:rsidR="005562CE" w:rsidRPr="00220F08">
        <w:rPr>
          <w:rFonts w:hint="eastAsia"/>
        </w:rPr>
        <w:t>A</w:t>
      </w:r>
      <w:r w:rsidR="005562CE" w:rsidRPr="00220F08">
        <w:rPr>
          <w:rFonts w:hint="eastAsia"/>
        </w:rPr>
        <w:t>和</w:t>
      </w:r>
      <w:r w:rsidR="005562CE" w:rsidRPr="00220F08">
        <w:rPr>
          <w:rFonts w:hint="eastAsia"/>
        </w:rPr>
        <w:t>B</w:t>
      </w:r>
      <w:r w:rsidR="005562CE" w:rsidRPr="00220F08">
        <w:rPr>
          <w:rFonts w:hint="eastAsia"/>
        </w:rPr>
        <w:t>，一个人牵着一条狗，分别沿着曲线</w:t>
      </w:r>
      <w:r w:rsidR="005562CE">
        <w:rPr>
          <w:rFonts w:hint="eastAsia"/>
        </w:rPr>
        <w:t>A</w:t>
      </w:r>
      <w:r w:rsidR="005562CE" w:rsidRPr="00220F08">
        <w:rPr>
          <w:rFonts w:hint="eastAsia"/>
        </w:rPr>
        <w:t>和</w:t>
      </w:r>
      <w:r w:rsidR="005562CE">
        <w:rPr>
          <w:rFonts w:hint="eastAsia"/>
        </w:rPr>
        <w:t>B</w:t>
      </w:r>
      <w:r w:rsidR="005562CE" w:rsidRPr="00220F08">
        <w:rPr>
          <w:rFonts w:hint="eastAsia"/>
        </w:rPr>
        <w:t>以任意的自由速度从起点移动到终点，但不得后退，那么</w:t>
      </w:r>
      <w:r w:rsidR="005562CE" w:rsidRPr="00220F08">
        <w:rPr>
          <w:rFonts w:hint="eastAsia"/>
        </w:rPr>
        <w:t xml:space="preserve"> </w:t>
      </w:r>
      <w:proofErr w:type="spellStart"/>
      <w:r w:rsidR="005562CE" w:rsidRPr="00220F08">
        <w:rPr>
          <w:rFonts w:hint="eastAsia"/>
        </w:rPr>
        <w:t>Fr</w:t>
      </w:r>
      <w:proofErr w:type="spellEnd"/>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距离就是人与狗之间最短拴狗绳的长度，</w:t>
      </w:r>
      <w:r w:rsidR="005562CE">
        <w:rPr>
          <w:rFonts w:hint="eastAsia"/>
        </w:rPr>
        <w:t>因此</w:t>
      </w:r>
      <w:r w:rsidR="005562CE" w:rsidRPr="00220F08">
        <w:rPr>
          <w:rFonts w:hint="eastAsia"/>
        </w:rPr>
        <w:t>又称狗绳距离</w:t>
      </w:r>
      <w:r w:rsidR="00D3277D">
        <w:rPr>
          <w:rFonts w:hint="eastAsia"/>
        </w:rPr>
        <w:t>。</w:t>
      </w:r>
    </w:p>
    <w:p w14:paraId="2A7B8367" w14:textId="48FF9E2A" w:rsidR="00CF0998" w:rsidRDefault="000E2E48" w:rsidP="00020B20">
      <w:pPr>
        <w:ind w:firstLine="420"/>
      </w:pPr>
      <w:r w:rsidRPr="000E2E48">
        <w:t xml:space="preserve">Axel </w:t>
      </w:r>
      <w:proofErr w:type="spellStart"/>
      <w:r w:rsidRPr="000E2E48">
        <w:t>Mosig</w:t>
      </w:r>
      <w:proofErr w:type="spellEnd"/>
      <w:r>
        <w:rPr>
          <w:rFonts w:hint="eastAsia"/>
        </w:rPr>
        <w:t>和</w:t>
      </w:r>
      <w:r w:rsidRPr="000E2E48">
        <w:t>Michael Clausen</w:t>
      </w:r>
      <w:r w:rsidR="00C97573" w:rsidRPr="00220F08">
        <w:rPr>
          <w:rFonts w:hint="eastAsia"/>
        </w:rPr>
        <w:t>曾将</w:t>
      </w:r>
      <w:proofErr w:type="spellStart"/>
      <w:r w:rsidR="00C97573" w:rsidRPr="00220F08">
        <w:rPr>
          <w:rFonts w:hint="eastAsia"/>
        </w:rPr>
        <w:t>Fr</w:t>
      </w:r>
      <w:proofErr w:type="spellEnd"/>
      <w:r w:rsidR="00C97573" w:rsidRPr="00220F08">
        <w:rPr>
          <w:rFonts w:hint="eastAsia"/>
        </w:rPr>
        <w:t>é</w:t>
      </w:r>
      <w:proofErr w:type="spellStart"/>
      <w:r w:rsidR="009015F3">
        <w:rPr>
          <w:rFonts w:hint="eastAsia"/>
        </w:rPr>
        <w:t>chet</w:t>
      </w:r>
      <w:proofErr w:type="spellEnd"/>
      <w:r w:rsidR="00C97573" w:rsidRPr="00220F08">
        <w:rPr>
          <w:rFonts w:hint="eastAsia"/>
        </w:rPr>
        <w:t xml:space="preserve"> </w:t>
      </w:r>
      <w:r w:rsidR="00CF0998">
        <w:rPr>
          <w:rFonts w:hint="eastAsia"/>
        </w:rPr>
        <w:t>距离</w:t>
      </w:r>
      <w:r w:rsidR="0043001E">
        <w:rPr>
          <w:rFonts w:hint="eastAsia"/>
        </w:rPr>
        <w:t>与变换群的交叉子集结合，</w:t>
      </w:r>
      <w:r w:rsidR="00CF0998">
        <w:rPr>
          <w:rFonts w:hint="eastAsia"/>
        </w:rPr>
        <w:t>应用到判别两条曲线</w:t>
      </w:r>
      <w:r w:rsidR="00CF0998">
        <w:rPr>
          <w:rFonts w:hint="eastAsia"/>
        </w:rPr>
        <w:lastRenderedPageBreak/>
        <w:t>的相似性</w:t>
      </w:r>
      <w:r w:rsidR="0043001E">
        <w:rPr>
          <w:rFonts w:hint="eastAsia"/>
        </w:rPr>
        <w:t>上</w:t>
      </w:r>
      <w:r w:rsidRPr="000E2E48">
        <w:rPr>
          <w:rFonts w:hint="eastAsia"/>
          <w:vertAlign w:val="superscript"/>
        </w:rPr>
        <w:t>[</w:t>
      </w:r>
      <w:r w:rsidRPr="000E2E48">
        <w:rPr>
          <w:vertAlign w:val="superscript"/>
        </w:rPr>
        <w:t>6</w:t>
      </w:r>
      <w:r w:rsidRPr="000E2E48">
        <w:rPr>
          <w:rFonts w:hint="eastAsia"/>
          <w:vertAlign w:val="superscript"/>
        </w:rPr>
        <w:t>]</w:t>
      </w:r>
      <w:r w:rsidR="004820F3">
        <w:rPr>
          <w:rFonts w:hint="eastAsia"/>
        </w:rPr>
        <w:t>，</w:t>
      </w:r>
      <w:r w:rsidR="0048032D">
        <w:rPr>
          <w:rFonts w:hint="eastAsia"/>
        </w:rPr>
        <w:t>曹凯等引入</w:t>
      </w:r>
      <w:proofErr w:type="spellStart"/>
      <w:r w:rsidR="0048032D">
        <w:rPr>
          <w:rFonts w:hint="eastAsia"/>
        </w:rPr>
        <w:t>Frechet</w:t>
      </w:r>
      <w:proofErr w:type="spellEnd"/>
      <w:r w:rsidR="0048032D">
        <w:rPr>
          <w:rFonts w:hint="eastAsia"/>
        </w:rPr>
        <w:t>距离进行云规则推理，设计了一种智能地图匹配算法</w:t>
      </w:r>
      <w:r w:rsidR="006A6A80" w:rsidRPr="00831348">
        <w:rPr>
          <w:rFonts w:hint="eastAsia"/>
          <w:vertAlign w:val="superscript"/>
        </w:rPr>
        <w:t>[</w:t>
      </w:r>
      <w:r w:rsidR="006A6A80" w:rsidRPr="00831348">
        <w:rPr>
          <w:vertAlign w:val="superscript"/>
        </w:rPr>
        <w:t>11</w:t>
      </w:r>
      <w:r w:rsidR="006A6A80" w:rsidRPr="00831348">
        <w:rPr>
          <w:rFonts w:hint="eastAsia"/>
          <w:vertAlign w:val="superscript"/>
        </w:rPr>
        <w:t>]</w:t>
      </w:r>
      <w:r w:rsidR="0048032D">
        <w:rPr>
          <w:rFonts w:hint="eastAsia"/>
        </w:rPr>
        <w:t>。</w:t>
      </w:r>
    </w:p>
    <w:p w14:paraId="13355EA7" w14:textId="77777777" w:rsidR="00E36446" w:rsidRDefault="00C97573" w:rsidP="00020B20">
      <w:pPr>
        <w:ind w:firstLine="420"/>
        <w:rPr>
          <w:ins w:id="4" w:author="zhwsun" w:date="2016-05-19T22:26:00Z"/>
        </w:rPr>
      </w:pP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w:t>
      </w:r>
      <w:r w:rsidR="0048032D">
        <w:rPr>
          <w:rFonts w:hint="eastAsia"/>
        </w:rPr>
        <w:t>考虑了离散</w:t>
      </w:r>
      <w:proofErr w:type="spellStart"/>
      <w:r w:rsidR="0048032D">
        <w:rPr>
          <w:rFonts w:hint="eastAsia"/>
        </w:rPr>
        <w:t>Frechet</w:t>
      </w:r>
      <w:proofErr w:type="spellEnd"/>
      <w:r w:rsidR="0048032D">
        <w:rPr>
          <w:rFonts w:hint="eastAsia"/>
        </w:rPr>
        <w:t>距离的关键特征峰值点，减少了算法的复杂度并将</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r w:rsidRPr="00220F08">
        <w:rPr>
          <w:rFonts w:hint="eastAsia"/>
        </w:rPr>
        <w:t>收到了一定的效果</w:t>
      </w:r>
      <w:r w:rsidR="002D71A4">
        <w:rPr>
          <w:rFonts w:hint="eastAsia"/>
        </w:rPr>
        <w:t>。</w:t>
      </w:r>
    </w:p>
    <w:p w14:paraId="310BDFE5" w14:textId="572ED26F" w:rsidR="0007642A" w:rsidRDefault="0007642A" w:rsidP="00020B20">
      <w:pPr>
        <w:ind w:firstLine="420"/>
      </w:pPr>
      <w:ins w:id="5" w:author="zhwsun" w:date="2016-05-19T22:26:00Z">
        <w:r>
          <w:rPr>
            <w:rFonts w:hint="eastAsia"/>
          </w:rPr>
          <w:t>提出几种情况的图，</w:t>
        </w:r>
      </w:ins>
      <w:ins w:id="6" w:author="zhwsun" w:date="2016-05-19T22:27:00Z">
        <w:r>
          <w:rPr>
            <w:rFonts w:hint="eastAsia"/>
          </w:rPr>
          <w:t>否则怎么理解你在干什么。</w:t>
        </w:r>
      </w:ins>
    </w:p>
    <w:p w14:paraId="5946D939" w14:textId="5789088D" w:rsidR="00ED4CBE" w:rsidRPr="00220F08" w:rsidRDefault="00AA4121" w:rsidP="00020B20">
      <w:pPr>
        <w:pStyle w:val="2"/>
        <w:spacing w:line="415" w:lineRule="auto"/>
        <w:ind w:firstLineChars="0" w:firstLine="0"/>
      </w:pPr>
      <w:r>
        <w:rPr>
          <w:rFonts w:hint="eastAsia"/>
        </w:rPr>
        <w:t>1</w:t>
      </w:r>
      <w:r>
        <w:t>.4</w:t>
      </w:r>
      <w:r w:rsidR="004820F3">
        <w:rPr>
          <w:rFonts w:hint="eastAsia"/>
        </w:rPr>
        <w:t>离散</w:t>
      </w:r>
      <w:proofErr w:type="spellStart"/>
      <w:r w:rsidR="00A876E1" w:rsidRPr="00A876E1">
        <w:t>Fréchet</w:t>
      </w:r>
      <w:proofErr w:type="spellEnd"/>
      <w:r w:rsidR="004820F3">
        <w:rPr>
          <w:rFonts w:hint="eastAsia"/>
        </w:rPr>
        <w:t>距离</w:t>
      </w:r>
    </w:p>
    <w:p w14:paraId="044376A2" w14:textId="66337C4D"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sidR="00014CD1">
        <w:rPr>
          <w:rFonts w:hint="eastAsia"/>
        </w:rPr>
        <w:t>于</w:t>
      </w:r>
      <w:r w:rsidR="00014CD1">
        <w:rPr>
          <w:rFonts w:hint="eastAsia"/>
        </w:rPr>
        <w:t>1994</w:t>
      </w:r>
      <w:r w:rsidR="00014CD1">
        <w:rPr>
          <w:rFonts w:hint="eastAsia"/>
        </w:rPr>
        <w:t>年</w:t>
      </w:r>
      <w:r>
        <w:rPr>
          <w:rFonts w:hint="eastAsia"/>
        </w:rPr>
        <w:t>在连续</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Pr>
          <w:rFonts w:hint="eastAsia"/>
        </w:rPr>
        <w:t>距离的基础上提出了离散</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sidR="009015F3">
        <w:rPr>
          <w:rFonts w:hint="eastAsia"/>
        </w:rPr>
        <w:t>距离作为</w:t>
      </w:r>
      <w:r w:rsidR="00A85E29">
        <w:rPr>
          <w:rFonts w:hint="eastAsia"/>
        </w:rPr>
        <w:t>两条曲线的度量来研究供热锅炉数据</w:t>
      </w:r>
      <w:r w:rsidR="009015F3">
        <w:rPr>
          <w:rFonts w:hint="eastAsia"/>
        </w:rPr>
        <w:t>，其定义如下：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w:t>
      </w:r>
      <w:proofErr w:type="gramStart"/>
      <w:r w:rsidRPr="000C4FD0">
        <w:rPr>
          <w:i/>
        </w:rPr>
        <w:t>,</w:t>
      </w:r>
      <w:proofErr w:type="spellStart"/>
      <w:r w:rsidRPr="000C4FD0">
        <w:rPr>
          <w:i/>
        </w:rPr>
        <w:t>P</w:t>
      </w:r>
      <w:r w:rsidRPr="000C4FD0">
        <w:rPr>
          <w:i/>
          <w:vertAlign w:val="subscript"/>
        </w:rPr>
        <w:t>n</w:t>
      </w:r>
      <w:proofErr w:type="spellEnd"/>
      <w:proofErr w:type="gram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26" type="#_x0000_t75" style="width:140.75pt;height:21.5pt" o:ole="">
            <v:imagedata r:id="rId18" o:title=""/>
          </v:shape>
          <o:OLEObject Type="Embed" ProgID="Equation.DSMT4" ShapeID="_x0000_i1026" DrawAspect="Content" ObjectID="_1525202248" r:id="rId19"/>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Pr>
          <w:rFonts w:hint="eastAsia"/>
        </w:rPr>
        <w:t>距离就是</w:t>
      </w:r>
    </w:p>
    <w:p w14:paraId="203F0F75" w14:textId="39A87F78" w:rsidR="00813E2A" w:rsidRDefault="000862CF" w:rsidP="00020B20">
      <w:pPr>
        <w:ind w:firstLine="420"/>
      </w:pPr>
      <w:r>
        <w:object w:dxaOrig="2460" w:dyaOrig="420" w14:anchorId="450C1BC5">
          <v:shape id="_x0000_i1027" type="#_x0000_t75" style="width:122.95pt;height:21.05pt" o:ole="">
            <v:imagedata r:id="rId20" o:title=""/>
          </v:shape>
          <o:OLEObject Type="Embed" ProgID="Equation.DSMT4" ShapeID="_x0000_i1027" DrawAspect="Content" ObjectID="_1525202249" r:id="rId21"/>
        </w:object>
      </w:r>
    </w:p>
    <w:p w14:paraId="633B0D6B" w14:textId="572F69EE" w:rsidR="003B20E3" w:rsidRPr="00220F08" w:rsidRDefault="00AA4121" w:rsidP="00020B20">
      <w:pPr>
        <w:pStyle w:val="2"/>
        <w:spacing w:line="415" w:lineRule="auto"/>
        <w:ind w:firstLineChars="0" w:firstLine="0"/>
      </w:pPr>
      <w:r>
        <w:rPr>
          <w:rFonts w:hint="eastAsia"/>
        </w:rPr>
        <w:t>1.5</w:t>
      </w:r>
      <w:r w:rsidR="00BA42AA">
        <w:rPr>
          <w:rFonts w:hint="eastAsia"/>
        </w:rPr>
        <w:t>延时及</w:t>
      </w:r>
      <w:r w:rsidR="00757E51">
        <w:rPr>
          <w:rFonts w:hint="eastAsia"/>
        </w:rPr>
        <w:t>温差</w:t>
      </w:r>
    </w:p>
    <w:p w14:paraId="3193E7D7" w14:textId="617B484D" w:rsidR="00EE6900" w:rsidRDefault="000A3102" w:rsidP="00793CFA">
      <w:pPr>
        <w:ind w:firstLine="420"/>
      </w:pPr>
      <w:r>
        <w:rPr>
          <w:rFonts w:hint="eastAsia"/>
        </w:rPr>
        <w:t>由于离散</w:t>
      </w:r>
      <w:proofErr w:type="spellStart"/>
      <w:r>
        <w:rPr>
          <w:rFonts w:hint="eastAsia"/>
        </w:rPr>
        <w:t>Frechet</w:t>
      </w:r>
      <w:proofErr w:type="spellEnd"/>
      <w:r>
        <w:rPr>
          <w:rFonts w:hint="eastAsia"/>
        </w:rPr>
        <w:t>距离</w:t>
      </w:r>
      <w:r w:rsidR="005E3E47">
        <w:rPr>
          <w:rFonts w:hint="eastAsia"/>
        </w:rPr>
        <w:t>可以计算出两条曲线的相似性</w:t>
      </w:r>
      <w:r>
        <w:rPr>
          <w:rFonts w:hint="eastAsia"/>
        </w:rPr>
        <w:t>，</w:t>
      </w:r>
      <w:r w:rsidR="005E3E47">
        <w:rPr>
          <w:rFonts w:hint="eastAsia"/>
        </w:rPr>
        <w:t>可以为温度走势提供依据，但</w:t>
      </w:r>
      <w:r w:rsidR="00014CD1">
        <w:rPr>
          <w:rFonts w:hint="eastAsia"/>
        </w:rPr>
        <w:t>供热锅炉对输入参数产生的反馈需要经历更多的时间延迟，</w:t>
      </w:r>
      <w:r w:rsidR="002A3DF6">
        <w:rPr>
          <w:rFonts w:hint="eastAsia"/>
        </w:rPr>
        <w:t>反馈也未必能达到预期值，</w:t>
      </w:r>
      <w:r w:rsidR="00014CD1">
        <w:rPr>
          <w:rFonts w:hint="eastAsia"/>
        </w:rPr>
        <w:t>因此时间参数</w:t>
      </w:r>
      <w:r w:rsidR="002A3DF6">
        <w:rPr>
          <w:rFonts w:hint="eastAsia"/>
        </w:rPr>
        <w:t>和温度参数作</w:t>
      </w:r>
      <w:r w:rsidR="002A3DF6">
        <w:rPr>
          <w:rFonts w:hint="eastAsia"/>
        </w:rPr>
        <w:lastRenderedPageBreak/>
        <w:t>为</w:t>
      </w:r>
      <w:r w:rsidR="00014CD1">
        <w:rPr>
          <w:rFonts w:hint="eastAsia"/>
        </w:rPr>
        <w:t>参照变量具有相对较高的重要性。本文</w:t>
      </w:r>
      <w:r w:rsidR="003B20E3" w:rsidRPr="00220F08">
        <w:rPr>
          <w:rFonts w:hint="eastAsia"/>
        </w:rPr>
        <w:t>增加延时度量</w:t>
      </w:r>
      <w:r w:rsidR="0022004B">
        <w:rPr>
          <w:rFonts w:hint="eastAsia"/>
        </w:rPr>
        <w:t>及</w:t>
      </w:r>
      <w:r w:rsidR="005E3E47">
        <w:rPr>
          <w:rFonts w:hint="eastAsia"/>
        </w:rPr>
        <w:t>温差</w:t>
      </w:r>
      <w:r w:rsidR="0022004B">
        <w:rPr>
          <w:rFonts w:hint="eastAsia"/>
        </w:rPr>
        <w:t>度量</w:t>
      </w:r>
      <w:r w:rsidR="003B20E3" w:rsidRPr="00220F08">
        <w:rPr>
          <w:rFonts w:hint="eastAsia"/>
        </w:rPr>
        <w:t>，</w:t>
      </w:r>
      <w:r w:rsidR="00014CD1">
        <w:rPr>
          <w:rFonts w:hint="eastAsia"/>
        </w:rPr>
        <w:t>与离散</w:t>
      </w:r>
      <w:proofErr w:type="spellStart"/>
      <w:r w:rsidR="00EE6900">
        <w:rPr>
          <w:rFonts w:hint="eastAsia"/>
        </w:rPr>
        <w:t>Fr</w:t>
      </w:r>
      <w:proofErr w:type="spellEnd"/>
      <w:r w:rsidR="00EE6900">
        <w:rPr>
          <w:rFonts w:hint="eastAsia"/>
        </w:rPr>
        <w:t>é</w:t>
      </w:r>
      <w:proofErr w:type="spellStart"/>
      <w:r w:rsidR="00EE6900">
        <w:rPr>
          <w:rFonts w:hint="eastAsia"/>
        </w:rPr>
        <w:t>chet</w:t>
      </w:r>
      <w:proofErr w:type="spellEnd"/>
      <w:r w:rsidR="00014CD1">
        <w:rPr>
          <w:rFonts w:hint="eastAsia"/>
        </w:rPr>
        <w:t>距离共同</w:t>
      </w:r>
      <w:r w:rsidR="003B20E3" w:rsidRPr="00220F08">
        <w:rPr>
          <w:rFonts w:hint="eastAsia"/>
        </w:rPr>
        <w:t>构成我们评判供热</w:t>
      </w:r>
      <w:r w:rsidR="00014CD1">
        <w:rPr>
          <w:rFonts w:hint="eastAsia"/>
        </w:rPr>
        <w:t>效果</w:t>
      </w:r>
      <w:r w:rsidR="00543B88">
        <w:rPr>
          <w:rFonts w:hint="eastAsia"/>
        </w:rPr>
        <w:t>的复合度量</w:t>
      </w:r>
      <w:r w:rsidR="003B20E3" w:rsidRPr="00220F08">
        <w:rPr>
          <w:rFonts w:hint="eastAsia"/>
        </w:rPr>
        <w:t>。</w:t>
      </w:r>
    </w:p>
    <w:p w14:paraId="72E32613" w14:textId="4383A8DC" w:rsidR="0022004B" w:rsidRPr="0022004B" w:rsidRDefault="0022004B" w:rsidP="005E3E47">
      <w:pPr>
        <w:pStyle w:val="3"/>
        <w:rPr>
          <w:b/>
        </w:rPr>
      </w:pPr>
      <w:r>
        <w:t xml:space="preserve">1.5.1 </w:t>
      </w:r>
      <w:r>
        <w:rPr>
          <w:rFonts w:hint="eastAsia"/>
        </w:rPr>
        <w:t>延时</w:t>
      </w:r>
    </w:p>
    <w:p w14:paraId="6B7EA2C0" w14:textId="06D89109" w:rsidR="00793CFA" w:rsidRDefault="00C90BFA" w:rsidP="00793CFA">
      <w:pPr>
        <w:ind w:firstLine="420"/>
      </w:pPr>
      <w:r>
        <w:rPr>
          <w:rFonts w:hint="eastAsia"/>
        </w:rPr>
        <w:t>两条曲线的延时可以定义为</w:t>
      </w:r>
      <w:r>
        <w:rPr>
          <w:rFonts w:hint="eastAsia"/>
        </w:rPr>
        <w:t>n</w:t>
      </w:r>
      <w:proofErr w:type="gramStart"/>
      <w:r>
        <w:rPr>
          <w:rFonts w:hint="eastAsia"/>
        </w:rPr>
        <w:t>个</w:t>
      </w:r>
      <w:proofErr w:type="gramEnd"/>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在同一维度上很难找到成对的特征点</w:t>
      </w:r>
      <w:r w:rsidR="00E15961">
        <w:rPr>
          <w:rFonts w:hint="eastAsia"/>
        </w:rPr>
        <w:t>。</w:t>
      </w:r>
      <w:r w:rsidR="00192AEC">
        <w:rPr>
          <w:rFonts w:hint="eastAsia"/>
        </w:rPr>
        <w:t>这里我们将两条曲线的峰值点作为我们的特征点对，</w:t>
      </w:r>
      <w:r w:rsidR="00EE6900">
        <w:rPr>
          <w:rFonts w:hint="eastAsia"/>
        </w:rPr>
        <w:t>分别计算出两条曲线的</w:t>
      </w:r>
      <w:r w:rsidR="00E15961">
        <w:rPr>
          <w:rFonts w:hint="eastAsia"/>
        </w:rPr>
        <w:t>极大值</w:t>
      </w:r>
      <w:r w:rsidR="00EE6900">
        <w:rPr>
          <w:rFonts w:hint="eastAsia"/>
        </w:rPr>
        <w:t>，取其时间的差值作为延时，然后计算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2CC2F102" w:rsidR="005C1548" w:rsidRDefault="00793CFA" w:rsidP="00793CFA">
      <w:pPr>
        <w:ind w:firstLine="420"/>
      </w:pPr>
      <w:r>
        <w:t xml:space="preserve"> </w:t>
      </w:r>
      <w:r w:rsidR="002211CF">
        <w:object w:dxaOrig="3240" w:dyaOrig="859" w14:anchorId="2A2962F8">
          <v:shape id="_x0000_i1028" type="#_x0000_t75" style="width:162.25pt;height:43pt" o:ole="">
            <v:imagedata r:id="rId22" o:title=""/>
          </v:shape>
          <o:OLEObject Type="Embed" ProgID="Equation.DSMT4" ShapeID="_x0000_i1028" DrawAspect="Content" ObjectID="_1525202250" r:id="rId23"/>
        </w:object>
      </w:r>
    </w:p>
    <w:p w14:paraId="04D93982" w14:textId="217A0311" w:rsidR="00E23150" w:rsidRDefault="00E23150" w:rsidP="00793CFA">
      <w:pPr>
        <w:ind w:firstLine="420"/>
      </w:pPr>
      <w:commentRangeStart w:id="7"/>
      <w:r w:rsidRPr="00E23150">
        <w:rPr>
          <w:rFonts w:hint="eastAsia"/>
        </w:rPr>
        <w:t>T</w:t>
      </w:r>
      <w:r>
        <w:rPr>
          <w:rFonts w:hint="eastAsia"/>
        </w:rPr>
        <w:t xml:space="preserve">: </w:t>
      </w:r>
      <w:r>
        <w:rPr>
          <w:rFonts w:hint="eastAsia"/>
        </w:rPr>
        <w:t>延时度量</w:t>
      </w:r>
    </w:p>
    <w:p w14:paraId="1AF9C140" w14:textId="35E83E84" w:rsidR="00E23150" w:rsidRDefault="00E23150" w:rsidP="00793CFA">
      <w:pPr>
        <w:ind w:firstLine="420"/>
      </w:pPr>
      <w:r>
        <w:t xml:space="preserve">i: </w:t>
      </w:r>
      <w:r>
        <w:rPr>
          <w:rFonts w:hint="eastAsia"/>
        </w:rPr>
        <w:t>特征点的个数</w:t>
      </w:r>
    </w:p>
    <w:p w14:paraId="29B3215A" w14:textId="1BE2685B" w:rsidR="00E23150" w:rsidRDefault="00E23150" w:rsidP="00793CFA">
      <w:pPr>
        <w:ind w:firstLine="420"/>
      </w:pPr>
      <w:r>
        <w:rPr>
          <w:rFonts w:hint="eastAsia"/>
        </w:rPr>
        <w:t xml:space="preserve">P: </w:t>
      </w:r>
      <w:r>
        <w:rPr>
          <w:rFonts w:hint="eastAsia"/>
        </w:rPr>
        <w:t>参考曲线</w:t>
      </w:r>
    </w:p>
    <w:p w14:paraId="57CA292C" w14:textId="2CF1DCC2" w:rsidR="00E23150" w:rsidRDefault="00E23150" w:rsidP="00793CFA">
      <w:pPr>
        <w:ind w:firstLine="420"/>
      </w:pPr>
      <w:r>
        <w:rPr>
          <w:rFonts w:hint="eastAsia"/>
        </w:rPr>
        <w:t xml:space="preserve">Q: </w:t>
      </w:r>
      <w:r>
        <w:rPr>
          <w:rFonts w:hint="eastAsia"/>
        </w:rPr>
        <w:t>实际出水温度</w:t>
      </w:r>
      <w:commentRangeEnd w:id="7"/>
      <w:r w:rsidR="0007642A">
        <w:rPr>
          <w:rStyle w:val="aa"/>
        </w:rPr>
        <w:commentReference w:id="7"/>
      </w:r>
    </w:p>
    <w:p w14:paraId="55AEDA56" w14:textId="2FFB099B" w:rsidR="0022004B" w:rsidRDefault="0022004B" w:rsidP="00793CFA">
      <w:pPr>
        <w:ind w:firstLine="420"/>
      </w:pPr>
    </w:p>
    <w:p w14:paraId="4CAC5C85" w14:textId="73AFB728" w:rsidR="0022004B" w:rsidRDefault="0022004B" w:rsidP="005E3E47">
      <w:pPr>
        <w:pStyle w:val="3"/>
      </w:pPr>
      <w:r>
        <w:rPr>
          <w:rFonts w:hint="eastAsia"/>
        </w:rPr>
        <w:t xml:space="preserve">1.5.2 </w:t>
      </w:r>
      <w:r w:rsidR="005E3E47">
        <w:rPr>
          <w:rFonts w:hint="eastAsia"/>
        </w:rPr>
        <w:t>温差</w:t>
      </w:r>
    </w:p>
    <w:p w14:paraId="266A5A0F" w14:textId="7A4A2D2D" w:rsidR="0022004B" w:rsidRDefault="00A463CA" w:rsidP="00793CFA">
      <w:pPr>
        <w:ind w:firstLine="420"/>
      </w:pPr>
      <w:r>
        <w:rPr>
          <w:rFonts w:hint="eastAsia"/>
        </w:rPr>
        <w:t>温差</w:t>
      </w:r>
      <w:r w:rsidR="001D69F4">
        <w:rPr>
          <w:rFonts w:hint="eastAsia"/>
        </w:rPr>
        <w:t>主要表现在</w:t>
      </w:r>
      <w:r w:rsidR="002A3DF6">
        <w:rPr>
          <w:rFonts w:hint="eastAsia"/>
        </w:rPr>
        <w:t>预期</w:t>
      </w:r>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。这里将分两方面考虑，曲线的极大值差和极小值差。</w:t>
      </w:r>
    </w:p>
    <w:p w14:paraId="1C0CA6CE" w14:textId="685A0AA3" w:rsidR="001D69F4" w:rsidRDefault="00192AEC" w:rsidP="00793CFA">
      <w:pPr>
        <w:ind w:firstLine="420"/>
      </w:pPr>
      <w:r>
        <w:rPr>
          <w:rFonts w:hint="eastAsia"/>
        </w:rPr>
        <w:t>两条曲线极大值处的温差，能够判断供热效果，出水温度是否能按需达到采暖需求，为供热用户提供足够的热量。</w:t>
      </w:r>
      <w:r w:rsidR="00A463CA">
        <w:rPr>
          <w:rFonts w:hint="eastAsia"/>
        </w:rPr>
        <w:t>参考曲线温度较高时通常意味着用户在家或者气象条件</w:t>
      </w:r>
      <w:r w:rsidR="00432806">
        <w:rPr>
          <w:rFonts w:hint="eastAsia"/>
        </w:rPr>
        <w:t>不能提供较多自然热量，所以需要锅炉系统高负荷运转提供充足热量，也可以一定程度上减少客诉。</w:t>
      </w:r>
    </w:p>
    <w:p w14:paraId="5F034C74" w14:textId="77777777" w:rsidR="001D69F4" w:rsidRDefault="001D69F4" w:rsidP="00793CFA">
      <w:pPr>
        <w:ind w:firstLine="420"/>
      </w:pPr>
    </w:p>
    <w:p w14:paraId="76EC98BA" w14:textId="4E5E97D3" w:rsidR="001D69F4" w:rsidRDefault="002211CF" w:rsidP="00793CFA">
      <w:pPr>
        <w:ind w:firstLine="420"/>
      </w:pPr>
      <w:r>
        <w:object w:dxaOrig="3440" w:dyaOrig="859" w14:anchorId="5DD94AC5">
          <v:shape id="_x0000_i1029" type="#_x0000_t75" style="width:172.5pt;height:43pt" o:ole="">
            <v:imagedata r:id="rId24" o:title=""/>
          </v:shape>
          <o:OLEObject Type="Embed" ProgID="Equation.DSMT4" ShapeID="_x0000_i1029" DrawAspect="Content" ObjectID="_1525202251" r:id="rId25"/>
        </w:object>
      </w:r>
    </w:p>
    <w:p w14:paraId="449B4CF1" w14:textId="3D40B8D9" w:rsidR="002A3DF6" w:rsidRDefault="002A3DF6" w:rsidP="002A3DF6">
      <w:pPr>
        <w:ind w:firstLine="420"/>
      </w:pPr>
      <w:commentRangeStart w:id="8"/>
      <w:proofErr w:type="spellStart"/>
      <w:r w:rsidRPr="00CC4F95">
        <w:rPr>
          <w:rFonts w:hint="eastAsia"/>
          <w:i/>
        </w:rPr>
        <w:t>T</w:t>
      </w:r>
      <w:r w:rsidR="00192AEC" w:rsidRPr="00192AEC">
        <w:rPr>
          <w:rFonts w:hint="eastAsia"/>
          <w:vertAlign w:val="subscript"/>
        </w:rPr>
        <w:t>max</w:t>
      </w:r>
      <w:proofErr w:type="spellEnd"/>
      <w:r>
        <w:rPr>
          <w:rFonts w:hint="eastAsia"/>
        </w:rPr>
        <w:t xml:space="preserve">: </w:t>
      </w:r>
      <w:r w:rsidR="001E1B6A">
        <w:rPr>
          <w:rFonts w:hint="eastAsia"/>
        </w:rPr>
        <w:t>极大值差</w:t>
      </w:r>
    </w:p>
    <w:p w14:paraId="14E3A573" w14:textId="77777777" w:rsidR="002A3DF6" w:rsidRDefault="002A3DF6" w:rsidP="002A3DF6">
      <w:pPr>
        <w:ind w:firstLine="420"/>
      </w:pPr>
      <w:r>
        <w:t xml:space="preserve">i: </w:t>
      </w:r>
      <w:r>
        <w:rPr>
          <w:rFonts w:hint="eastAsia"/>
        </w:rPr>
        <w:t>特征点的个数</w:t>
      </w:r>
    </w:p>
    <w:p w14:paraId="7C4EF5D4" w14:textId="77777777" w:rsidR="002A3DF6" w:rsidRDefault="002A3DF6" w:rsidP="002A3DF6">
      <w:pPr>
        <w:ind w:firstLine="420"/>
      </w:pPr>
      <w:r>
        <w:rPr>
          <w:rFonts w:hint="eastAsia"/>
        </w:rPr>
        <w:t xml:space="preserve">P: </w:t>
      </w:r>
      <w:r>
        <w:rPr>
          <w:rFonts w:hint="eastAsia"/>
        </w:rPr>
        <w:t>参考曲线</w:t>
      </w:r>
    </w:p>
    <w:p w14:paraId="69E3009C" w14:textId="1C59B01A" w:rsidR="002A3DF6" w:rsidRPr="002A3DF6" w:rsidRDefault="002A3DF6" w:rsidP="00793CFA">
      <w:pPr>
        <w:ind w:firstLine="420"/>
      </w:pPr>
      <w:r>
        <w:rPr>
          <w:rFonts w:hint="eastAsia"/>
        </w:rPr>
        <w:t xml:space="preserve">Q: </w:t>
      </w:r>
      <w:r>
        <w:rPr>
          <w:rFonts w:hint="eastAsia"/>
        </w:rPr>
        <w:t>实际出水温度</w:t>
      </w:r>
      <w:commentRangeEnd w:id="8"/>
      <w:r w:rsidR="0007642A">
        <w:rPr>
          <w:rStyle w:val="aa"/>
        </w:rPr>
        <w:commentReference w:id="8"/>
      </w:r>
    </w:p>
    <w:p w14:paraId="33BE6F03" w14:textId="08432118" w:rsidR="001D69F4" w:rsidRDefault="00192AEC" w:rsidP="00793CFA">
      <w:pPr>
        <w:ind w:firstLine="420"/>
      </w:pPr>
      <w:r>
        <w:rPr>
          <w:rFonts w:hint="eastAsia"/>
        </w:rPr>
        <w:t>两条曲线极小值处的温差，能够判断供热锅炉</w:t>
      </w:r>
      <w:r>
        <w:rPr>
          <w:rFonts w:hint="eastAsia"/>
        </w:rPr>
        <w:lastRenderedPageBreak/>
        <w:t>系统是否节约能源。参考曲线温度较低时通常意味着，用户家中无人，或者室外温度等气象条件能提供较多自然热量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530985CA" w14:textId="41C5D717" w:rsidR="001D69F4" w:rsidRDefault="003036E1" w:rsidP="00793CFA">
      <w:pPr>
        <w:ind w:firstLine="420"/>
      </w:pPr>
      <w:r>
        <w:object w:dxaOrig="3360" w:dyaOrig="859" w14:anchorId="5C2BAA32">
          <v:shape id="_x0000_i1030" type="#_x0000_t75" style="width:168.3pt;height:43pt" o:ole="">
            <v:imagedata r:id="rId26" o:title=""/>
          </v:shape>
          <o:OLEObject Type="Embed" ProgID="Equation.DSMT4" ShapeID="_x0000_i1030" DrawAspect="Content" ObjectID="_1525202252" r:id="rId27"/>
        </w:object>
      </w:r>
    </w:p>
    <w:p w14:paraId="6F6D6F29" w14:textId="14FC9D01" w:rsidR="001E1B6A" w:rsidRDefault="001E1B6A" w:rsidP="001E1B6A">
      <w:pPr>
        <w:ind w:firstLine="420"/>
      </w:pPr>
      <w:commentRangeStart w:id="9"/>
      <w:proofErr w:type="spellStart"/>
      <w:r w:rsidRPr="00E23150">
        <w:rPr>
          <w:rFonts w:hint="eastAsia"/>
        </w:rPr>
        <w:t>T</w:t>
      </w:r>
      <w:r w:rsidR="00045D1E" w:rsidRPr="00045D1E">
        <w:rPr>
          <w:rFonts w:hint="eastAsia"/>
          <w:vertAlign w:val="subscript"/>
        </w:rPr>
        <w:t>min</w:t>
      </w:r>
      <w:proofErr w:type="spellEnd"/>
      <w:r>
        <w:rPr>
          <w:rFonts w:hint="eastAsia"/>
        </w:rPr>
        <w:t xml:space="preserve">: </w:t>
      </w:r>
      <w:r>
        <w:rPr>
          <w:rFonts w:hint="eastAsia"/>
        </w:rPr>
        <w:t>极大值</w:t>
      </w:r>
      <w:r w:rsidR="00045D1E">
        <w:rPr>
          <w:rFonts w:hint="eastAsia"/>
        </w:rPr>
        <w:t>温</w:t>
      </w:r>
      <w:r>
        <w:rPr>
          <w:rFonts w:hint="eastAsia"/>
        </w:rPr>
        <w:t>差</w:t>
      </w:r>
    </w:p>
    <w:p w14:paraId="544E660A" w14:textId="77777777" w:rsidR="001E1B6A" w:rsidRDefault="001E1B6A" w:rsidP="001E1B6A">
      <w:pPr>
        <w:ind w:firstLine="420"/>
      </w:pPr>
      <w:r>
        <w:t xml:space="preserve">i: </w:t>
      </w:r>
      <w:r>
        <w:rPr>
          <w:rFonts w:hint="eastAsia"/>
        </w:rPr>
        <w:t>特征点的个数</w:t>
      </w:r>
    </w:p>
    <w:p w14:paraId="5EAD6812" w14:textId="77777777" w:rsidR="001E1B6A" w:rsidRDefault="001E1B6A" w:rsidP="001E1B6A">
      <w:pPr>
        <w:ind w:firstLine="420"/>
      </w:pPr>
      <w:r>
        <w:rPr>
          <w:rFonts w:hint="eastAsia"/>
        </w:rPr>
        <w:t xml:space="preserve">P: </w:t>
      </w:r>
      <w:r>
        <w:rPr>
          <w:rFonts w:hint="eastAsia"/>
        </w:rPr>
        <w:t>参考曲线</w:t>
      </w:r>
    </w:p>
    <w:p w14:paraId="3D7E5D98" w14:textId="367DA5D6" w:rsidR="001E1B6A" w:rsidRDefault="001E1B6A" w:rsidP="001E1B6A">
      <w:pPr>
        <w:ind w:firstLine="420"/>
      </w:pPr>
      <w:r>
        <w:rPr>
          <w:rFonts w:hint="eastAsia"/>
        </w:rPr>
        <w:t xml:space="preserve">Q: </w:t>
      </w:r>
      <w:r>
        <w:rPr>
          <w:rFonts w:hint="eastAsia"/>
        </w:rPr>
        <w:t>实际出水温度</w:t>
      </w:r>
      <w:commentRangeEnd w:id="9"/>
      <w:r w:rsidR="0007642A">
        <w:rPr>
          <w:rStyle w:val="aa"/>
        </w:rPr>
        <w:commentReference w:id="9"/>
      </w:r>
    </w:p>
    <w:p w14:paraId="0D4FC6B5" w14:textId="1328F049" w:rsidR="00A47831" w:rsidRDefault="00A47831" w:rsidP="001E1B6A">
      <w:pPr>
        <w:ind w:firstLine="420"/>
      </w:pPr>
      <w:r>
        <w:rPr>
          <w:rFonts w:hint="eastAsia"/>
        </w:rPr>
        <w:t>将极大值处的温差和极小值处的温差复合为一个温差度量，将作为评判锅炉系统是否能提供足够热量以及适时节约能源的依据。</w:t>
      </w:r>
    </w:p>
    <w:p w14:paraId="2496E767" w14:textId="6A1EC100" w:rsidR="00A47831" w:rsidRDefault="00EF305D" w:rsidP="001E1B6A">
      <w:pPr>
        <w:ind w:firstLine="420"/>
      </w:pPr>
      <w:r>
        <w:object w:dxaOrig="2140" w:dyaOrig="320" w14:anchorId="28465427">
          <v:shape id="_x0000_i1031" type="#_x0000_t75" style="width:107.05pt;height:15.9pt" o:ole="">
            <v:imagedata r:id="rId28" o:title=""/>
          </v:shape>
          <o:OLEObject Type="Embed" ProgID="Equation.DSMT4" ShapeID="_x0000_i1031" DrawAspect="Content" ObjectID="_1525202253" r:id="rId29"/>
        </w:object>
      </w:r>
    </w:p>
    <w:p w14:paraId="003C8D20" w14:textId="183C7783" w:rsidR="0048516F" w:rsidRDefault="0048516F" w:rsidP="0048516F">
      <w:pPr>
        <w:pStyle w:val="2"/>
        <w:ind w:firstLine="420"/>
      </w:pPr>
      <w:r>
        <w:rPr>
          <w:rFonts w:hint="eastAsia"/>
        </w:rPr>
        <w:t>1.6</w:t>
      </w:r>
      <w:r>
        <w:t xml:space="preserve"> </w:t>
      </w:r>
      <w:r w:rsidR="002C4B4E">
        <w:rPr>
          <w:rFonts w:hint="eastAsia"/>
        </w:rPr>
        <w:t>复合</w:t>
      </w:r>
      <w:r>
        <w:rPr>
          <w:rFonts w:hint="eastAsia"/>
        </w:rPr>
        <w:t>度量</w:t>
      </w:r>
    </w:p>
    <w:p w14:paraId="6E53E94A" w14:textId="6BCB5F25" w:rsidR="00793CFA" w:rsidRDefault="00793CFA" w:rsidP="00793CFA">
      <w:pPr>
        <w:ind w:firstLine="420"/>
      </w:pPr>
      <w:r>
        <w:rPr>
          <w:rFonts w:hint="eastAsia"/>
        </w:rPr>
        <w:t>将</w:t>
      </w:r>
      <w:r w:rsidR="00EE6900">
        <w:rPr>
          <w:rFonts w:hint="eastAsia"/>
        </w:rPr>
        <w:t>曲线的离散</w:t>
      </w:r>
      <w:proofErr w:type="spellStart"/>
      <w:r w:rsidR="00EE6900">
        <w:rPr>
          <w:rFonts w:hint="eastAsia"/>
        </w:rPr>
        <w:t>Fr</w:t>
      </w:r>
      <w:proofErr w:type="spellEnd"/>
      <w:r w:rsidR="00EE6900">
        <w:rPr>
          <w:rFonts w:hint="eastAsia"/>
        </w:rPr>
        <w:t>é</w:t>
      </w:r>
      <w:proofErr w:type="spellStart"/>
      <w:r w:rsidR="00EE6900">
        <w:rPr>
          <w:rFonts w:hint="eastAsia"/>
        </w:rPr>
        <w:t>chet</w:t>
      </w:r>
      <w:proofErr w:type="spellEnd"/>
      <w:r w:rsidR="00EE6900">
        <w:rPr>
          <w:rFonts w:hint="eastAsia"/>
        </w:rPr>
        <w:t>距离和延时度量</w:t>
      </w:r>
      <w:r w:rsidR="002211CF">
        <w:rPr>
          <w:rFonts w:hint="eastAsia"/>
        </w:rPr>
        <w:t>以及温差度量</w:t>
      </w:r>
      <w:r>
        <w:rPr>
          <w:rFonts w:hint="eastAsia"/>
        </w:rPr>
        <w:t>合并为一个复合度量</w:t>
      </w:r>
      <w:proofErr w:type="gramStart"/>
      <w:r>
        <w:rPr>
          <w:rFonts w:hint="eastAsia"/>
        </w:rPr>
        <w:t>来作</w:t>
      </w:r>
      <w:proofErr w:type="gramEnd"/>
      <w:r>
        <w:rPr>
          <w:rFonts w:hint="eastAsia"/>
        </w:rPr>
        <w:t>为我们</w:t>
      </w:r>
      <w:r w:rsidR="00AC7AE4">
        <w:rPr>
          <w:rFonts w:hint="eastAsia"/>
        </w:rPr>
        <w:t>供热效果</w:t>
      </w:r>
      <w:r w:rsidR="00D00201">
        <w:rPr>
          <w:rFonts w:hint="eastAsia"/>
        </w:rPr>
        <w:t>的评价模型</w:t>
      </w:r>
      <w:r w:rsidR="00F159BC">
        <w:rPr>
          <w:rFonts w:hint="eastAsia"/>
        </w:rPr>
        <w:t>:</w:t>
      </w:r>
    </w:p>
    <w:p w14:paraId="24299CEB" w14:textId="3F5F9BDB" w:rsidR="00793CFA" w:rsidRDefault="002211CF" w:rsidP="00793CFA">
      <w:pPr>
        <w:ind w:firstLine="420"/>
      </w:pPr>
      <w:r>
        <w:object w:dxaOrig="3700" w:dyaOrig="560" w14:anchorId="10C68F2D">
          <v:shape id="_x0000_i1032" type="#_x0000_t75" style="width:184.2pt;height:28.05pt" o:ole="">
            <v:imagedata r:id="rId30" o:title=""/>
          </v:shape>
          <o:OLEObject Type="Embed" ProgID="Equation.DSMT4" ShapeID="_x0000_i1032" DrawAspect="Content" ObjectID="_1525202254" r:id="rId31"/>
        </w:object>
      </w:r>
    </w:p>
    <w:p w14:paraId="6B759F89" w14:textId="62C18A85" w:rsidR="00F159BC" w:rsidRDefault="00EA1764" w:rsidP="00793CFA">
      <w:pPr>
        <w:ind w:firstLine="420"/>
      </w:pPr>
      <w:r>
        <w:rPr>
          <w:noProof/>
        </w:rPr>
        <mc:AlternateContent>
          <mc:Choice Requires="wps">
            <w:drawing>
              <wp:anchor distT="45720" distB="45720" distL="114300" distR="114300" simplePos="0" relativeHeight="251671552" behindDoc="0" locked="0" layoutInCell="1" allowOverlap="1" wp14:anchorId="2B9ABDB7" wp14:editId="3E6BE4ED">
                <wp:simplePos x="0" y="0"/>
                <wp:positionH relativeFrom="margin">
                  <wp:posOffset>3351530</wp:posOffset>
                </wp:positionH>
                <wp:positionV relativeFrom="paragraph">
                  <wp:posOffset>202565</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2B9ABDB7" id="_x0000_t202" coordsize="21600,21600" o:spt="202" path="m,l,21600r21600,l21600,xe">
                <v:stroke joinstyle="miter"/>
                <v:path gradientshapeok="t" o:connecttype="rect"/>
              </v:shapetype>
              <v:shape id="文本框 2" o:spid="_x0000_s1026" type="#_x0000_t202" style="position:absolute;left:0;text-align:left;margin-left:263.9pt;margin-top:15.95pt;width:209pt;height:2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" strokecolor="white [3212]">
                <v:textbo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anchorx="margin"/>
              </v:shape>
            </w:pict>
          </mc:Fallback>
        </mc:AlternateContent>
      </w:r>
      <w:r w:rsidR="00F0467D">
        <w:rPr>
          <w:rFonts w:hint="eastAsia"/>
        </w:rPr>
        <w:t>α</w:t>
      </w:r>
      <w:r w:rsidR="00F159BC">
        <w:t xml:space="preserve">: </w:t>
      </w:r>
      <w:r w:rsidR="00F159BC">
        <w:rPr>
          <w:rFonts w:hint="eastAsia"/>
        </w:rPr>
        <w:t>离散</w:t>
      </w:r>
      <w:proofErr w:type="spellStart"/>
      <w:r w:rsidR="0062193D" w:rsidRPr="0062193D">
        <w:t>Fréchet</w:t>
      </w:r>
      <w:proofErr w:type="spellEnd"/>
      <w:r w:rsidR="00F159BC">
        <w:rPr>
          <w:rFonts w:hint="eastAsia"/>
        </w:rPr>
        <w:t>距离度量的权重</w:t>
      </w:r>
    </w:p>
    <w:p w14:paraId="1A764581" w14:textId="2AFEF13A"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2207E192" w14:textId="3ED627DC" w:rsidR="002211CF" w:rsidRDefault="002211CF" w:rsidP="00793CFA">
      <w:pPr>
        <w:ind w:firstLine="420"/>
      </w:pPr>
      <w:r>
        <w:rPr>
          <w:rFonts w:hint="eastAsia"/>
        </w:rPr>
        <w:t>γ</w:t>
      </w:r>
      <w:r>
        <w:rPr>
          <w:rFonts w:hint="eastAsia"/>
        </w:rPr>
        <w:t xml:space="preserve">: </w:t>
      </w:r>
      <w:r>
        <w:rPr>
          <w:rFonts w:hint="eastAsia"/>
        </w:rPr>
        <w:t>温差度量的权重</w:t>
      </w:r>
    </w:p>
    <w:p w14:paraId="46552DB8" w14:textId="0147978F"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F159BC">
        <w:rPr>
          <w:rFonts w:hint="eastAsia"/>
        </w:rPr>
        <w:t>距离的阈值</w:t>
      </w:r>
    </w:p>
    <w:p w14:paraId="4CC7CD1A" w14:textId="2CBA6399" w:rsidR="00F159BC" w:rsidRDefault="00F0467D" w:rsidP="00793CFA">
      <w:pPr>
        <w:ind w:firstLine="420"/>
      </w:pPr>
      <w:r>
        <w:rPr>
          <w:rFonts w:ascii="宋体" w:hAnsi="宋体" w:hint="eastAsia"/>
        </w:rPr>
        <w:t>ε</w:t>
      </w:r>
      <w:r>
        <w:rPr>
          <w:rFonts w:hint="eastAsia"/>
        </w:rPr>
        <w:t>2</w:t>
      </w:r>
      <w:r w:rsidR="00F159BC">
        <w:rPr>
          <w:rFonts w:hint="eastAsia"/>
        </w:rPr>
        <w:t xml:space="preserve">: </w:t>
      </w:r>
      <w:r w:rsidR="00F159BC">
        <w:rPr>
          <w:rFonts w:hint="eastAsia"/>
        </w:rPr>
        <w:t>延时度量的阈值</w:t>
      </w:r>
    </w:p>
    <w:p w14:paraId="058BAB65" w14:textId="1D698944" w:rsidR="002211CF" w:rsidRDefault="002211CF" w:rsidP="00793CFA">
      <w:pPr>
        <w:ind w:firstLine="420"/>
      </w:pPr>
      <w:r>
        <w:rPr>
          <w:rFonts w:ascii="宋体" w:hAnsi="宋体" w:hint="eastAsia"/>
        </w:rPr>
        <w:t>ε</w:t>
      </w:r>
      <w:r>
        <w:rPr>
          <w:rFonts w:hint="eastAsia"/>
        </w:rPr>
        <w:t>3:</w:t>
      </w:r>
      <w:r>
        <w:t xml:space="preserve"> </w:t>
      </w:r>
      <w:r>
        <w:rPr>
          <w:rFonts w:hint="eastAsia"/>
        </w:rPr>
        <w:t>温差度量的阈值</w:t>
      </w:r>
    </w:p>
    <w:p w14:paraId="27ADDCEC" w14:textId="0CC762CD" w:rsidR="00AC7AE4" w:rsidRDefault="00AC7AE4" w:rsidP="00793CFA">
      <w:pPr>
        <w:ind w:firstLine="420"/>
      </w:pPr>
      <w:r>
        <w:rPr>
          <w:rFonts w:hint="eastAsia"/>
        </w:rPr>
        <w:t>权重和阈值的确定需要结合具体锅炉房站点通过相应数据进行统计和分析</w:t>
      </w:r>
      <w:r w:rsidR="00D74451">
        <w:rPr>
          <w:rFonts w:hint="eastAsia"/>
        </w:rPr>
        <w:t>得出</w:t>
      </w:r>
      <w:r>
        <w:rPr>
          <w:rFonts w:hint="eastAsia"/>
        </w:rPr>
        <w:t>。</w:t>
      </w:r>
    </w:p>
    <w:p w14:paraId="28142F72" w14:textId="3936D458"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F159BC">
        <w:rPr>
          <w:rFonts w:hint="eastAsia"/>
        </w:rPr>
        <w:t>度量</w:t>
      </w:r>
      <w:r w:rsidR="009E09A6">
        <w:rPr>
          <w:rFonts w:hint="eastAsia"/>
        </w:rPr>
        <w:t>及温差度量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200D8EE" w:rsidR="005C1548" w:rsidRPr="00220F08" w:rsidRDefault="00DB4714" w:rsidP="00AA4121">
      <w:pPr>
        <w:pStyle w:val="1"/>
      </w:pPr>
      <w:r w:rsidRPr="00220F08">
        <w:rPr>
          <w:rFonts w:hint="eastAsia"/>
        </w:rPr>
        <w:lastRenderedPageBreak/>
        <w:t>仿真实验</w:t>
      </w:r>
    </w:p>
    <w:p w14:paraId="5244D417" w14:textId="15A3E511"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，部分数据如表</w:t>
      </w:r>
      <w:r w:rsidR="00D61988">
        <w:rPr>
          <w:rFonts w:hint="eastAsia"/>
        </w:rPr>
        <w:t>1</w:t>
      </w:r>
      <w:r w:rsidR="00F159BC">
        <w:rPr>
          <w:rFonts w:hint="eastAsia"/>
        </w:rPr>
        <w:t>所示：</w:t>
      </w:r>
    </w:p>
    <w:tbl>
      <w:tblPr>
        <w:tblpPr w:leftFromText="567" w:rightFromText="181" w:vertAnchor="page" w:horzAnchor="margin" w:tblpXSpec="right" w:tblpY="5948"/>
        <w:tblW w:w="4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5"/>
      </w:tblGrid>
      <w:tr w:rsidR="003637A2" w14:paraId="69847E49" w14:textId="77777777" w:rsidTr="00F45935">
        <w:trPr>
          <w:trHeight w:val="528"/>
        </w:trPr>
        <w:tc>
          <w:tcPr>
            <w:tcW w:w="4805" w:type="dxa"/>
            <w:tcBorders>
              <w:bottom w:val="single" w:sz="4" w:space="0" w:color="auto"/>
            </w:tcBorders>
            <w:vAlign w:val="center"/>
          </w:tcPr>
          <w:p w14:paraId="635C5DB9" w14:textId="77777777" w:rsidR="003637A2" w:rsidRPr="00C8755A" w:rsidRDefault="003637A2" w:rsidP="00F45935">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3637A2" w14:paraId="2B5CB655" w14:textId="77777777" w:rsidTr="00F45935">
        <w:trPr>
          <w:trHeight w:val="1594"/>
        </w:trPr>
        <w:tc>
          <w:tcPr>
            <w:tcW w:w="4805" w:type="dxa"/>
          </w:tcPr>
          <w:p w14:paraId="1AEDAEEF" w14:textId="30FD8589" w:rsidR="003637A2" w:rsidRPr="00FF188C" w:rsidRDefault="003637A2" w:rsidP="00F45935">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Pr>
                <w:color w:val="000066"/>
                <w:sz w:val="18"/>
                <w:szCs w:val="18"/>
              </w:rPr>
              <w:t xml:space="preserve">    </w:t>
            </w:r>
            <w:r w:rsidRPr="00FF188C">
              <w:rPr>
                <w:color w:val="000066"/>
                <w:sz w:val="18"/>
                <w:szCs w:val="18"/>
              </w:rPr>
              <w:t xml:space="preserve">40.87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66.13       </w:t>
            </w:r>
            <w:r w:rsidRPr="00FF188C">
              <w:rPr>
                <w:color w:val="000066"/>
                <w:sz w:val="18"/>
                <w:szCs w:val="18"/>
              </w:rPr>
              <w:tab/>
            </w:r>
            <w:r>
              <w:rPr>
                <w:color w:val="000066"/>
                <w:sz w:val="18"/>
                <w:szCs w:val="18"/>
              </w:rPr>
              <w:t xml:space="preserve">    </w:t>
            </w:r>
            <w:r w:rsidRPr="00FF188C">
              <w:rPr>
                <w:color w:val="000066"/>
                <w:sz w:val="18"/>
                <w:szCs w:val="18"/>
              </w:rPr>
              <w:t>40.86</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66.25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5.90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66.38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5.80</w:t>
            </w:r>
            <w:r w:rsidRPr="00FF188C">
              <w:rPr>
                <w:color w:val="000066"/>
                <w:sz w:val="18"/>
                <w:szCs w:val="18"/>
              </w:rPr>
              <w:tab/>
              <w:t xml:space="preserve"> </w:t>
            </w:r>
            <w:r>
              <w:rPr>
                <w:color w:val="000066"/>
                <w:sz w:val="18"/>
                <w:szCs w:val="18"/>
              </w:rPr>
              <w:t xml:space="preserve">     </w:t>
            </w:r>
            <w:r w:rsidRPr="00FF188C">
              <w:rPr>
                <w:color w:val="000066"/>
                <w:sz w:val="18"/>
                <w:szCs w:val="18"/>
              </w:rPr>
              <w:t>519</w:t>
            </w:r>
            <w:r w:rsidRPr="00FF188C">
              <w:rPr>
                <w:color w:val="000066"/>
                <w:sz w:val="18"/>
                <w:szCs w:val="18"/>
              </w:rPr>
              <w:br/>
              <w:t xml:space="preserve">66.63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66.75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526</w:t>
            </w:r>
            <w:r w:rsidRPr="00FF188C">
              <w:rPr>
                <w:color w:val="000066"/>
                <w:sz w:val="18"/>
                <w:szCs w:val="18"/>
              </w:rPr>
              <w:br/>
              <w:t xml:space="preserve">66.86       </w:t>
            </w:r>
            <w:r w:rsidRPr="00FF188C">
              <w:rPr>
                <w:color w:val="000066"/>
                <w:sz w:val="18"/>
                <w:szCs w:val="18"/>
              </w:rPr>
              <w:tab/>
            </w:r>
            <w:r>
              <w:rPr>
                <w:color w:val="000066"/>
                <w:sz w:val="18"/>
                <w:szCs w:val="18"/>
              </w:rPr>
              <w:t xml:space="preserve">    </w:t>
            </w:r>
            <w:r w:rsidRPr="00FF188C">
              <w:rPr>
                <w:color w:val="000066"/>
                <w:sz w:val="18"/>
                <w:szCs w:val="18"/>
              </w:rPr>
              <w:t>40.87</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66.76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p>
        </w:tc>
      </w:tr>
    </w:tbl>
    <w:p w14:paraId="763D0BBC" w14:textId="33434B6D" w:rsidR="002D6DE3"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E84130">
        <w:rPr>
          <w:rFonts w:hint="eastAsia"/>
        </w:rPr>
        <w:t>部分</w:t>
      </w:r>
      <w:r>
        <w:rPr>
          <w:rFonts w:hint="eastAsia"/>
        </w:rPr>
        <w:t>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参考曲线的对比</w:t>
      </w:r>
      <w:r w:rsidR="00D02911">
        <w:rPr>
          <w:rFonts w:hint="eastAsia"/>
        </w:rPr>
        <w:t>如图</w:t>
      </w:r>
      <w:r w:rsidR="00482D4F">
        <w:rPr>
          <w:rFonts w:hint="eastAsia"/>
        </w:rPr>
        <w:t>1</w:t>
      </w:r>
      <w:r w:rsidR="00AF6F67">
        <w:rPr>
          <w:rFonts w:hint="eastAsia"/>
        </w:rPr>
        <w:t>所示</w:t>
      </w:r>
      <w:r w:rsidR="00385656">
        <w:rPr>
          <w:rFonts w:hint="eastAsia"/>
        </w:rPr>
        <w:t>。</w:t>
      </w:r>
      <w:r w:rsidR="000935ED">
        <w:t xml:space="preserve"> </w:t>
      </w:r>
    </w:p>
    <w:p w14:paraId="75634A13" w14:textId="6EC915B0" w:rsidR="00EA1764" w:rsidRDefault="00EA1764" w:rsidP="00A959BA">
      <w:pPr>
        <w:ind w:firstLine="420"/>
      </w:pPr>
      <w:r>
        <w:rPr>
          <w:rFonts w:hint="eastAsia"/>
        </w:rPr>
        <w:t>参考曲线在上午</w:t>
      </w:r>
      <w:r>
        <w:rPr>
          <w:rFonts w:hint="eastAsia"/>
        </w:rPr>
        <w:t>7</w:t>
      </w:r>
      <w:r>
        <w:rPr>
          <w:rFonts w:hint="eastAsia"/>
        </w:rPr>
        <w:t>时达到极大值，为一天最冷的时间，用户在此时间段在家居多，所以需要提供较高热量。随着室外温度、日照等气象条件的提高，出水温度将逐渐降低，而在下午</w:t>
      </w:r>
      <w:r>
        <w:rPr>
          <w:rFonts w:hint="eastAsia"/>
        </w:rPr>
        <w:t>4</w:t>
      </w:r>
      <w:r>
        <w:rPr>
          <w:rFonts w:hint="eastAsia"/>
        </w:rPr>
        <w:t>时开始，供热公司考虑到更多用户将会回到家中，且室外温度和日照逐渐降低，所以调控锅炉出水温度增加偏移量，为用户提供更多热量。</w:t>
      </w:r>
    </w:p>
    <w:p w14:paraId="7607CA5A" w14:textId="77777777" w:rsidR="00EA1764" w:rsidRDefault="00EA1764" w:rsidP="00A959BA">
      <w:pPr>
        <w:ind w:firstLine="420"/>
      </w:pPr>
    </w:p>
    <w:p w14:paraId="78A6F01A" w14:textId="012560C1" w:rsidR="00EA1764" w:rsidRDefault="00EA1764" w:rsidP="00EA1764">
      <w:pPr>
        <w:ind w:firstLine="420"/>
      </w:pPr>
      <w:r>
        <w:rPr>
          <w:noProof/>
        </w:rPr>
        <w:lastRenderedPageBreak/>
        <mc:AlternateContent>
          <mc:Choice Requires="wps">
            <w:drawing>
              <wp:anchor distT="45720" distB="45720" distL="114300" distR="114300" simplePos="0" relativeHeight="251665408" behindDoc="0" locked="0" layoutInCell="1" allowOverlap="1" wp14:anchorId="176BAC6D" wp14:editId="1063FCBD">
                <wp:simplePos x="0" y="0"/>
                <wp:positionH relativeFrom="page">
                  <wp:posOffset>606268</wp:posOffset>
                </wp:positionH>
                <wp:positionV relativeFrom="paragraph">
                  <wp:posOffset>2228025</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176BAC6D" id="_x0000_s1027" type="#_x0000_t202" style="position:absolute;left:0;text-align:left;margin-left:47.75pt;margin-top:175.45pt;width:244.45pt;height:23.6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" strokecolor="white [3212]">
                <v:textbo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anchorx="page"/>
              </v:shape>
            </w:pict>
          </mc:Fallback>
        </mc:AlternateContent>
      </w:r>
      <w:r w:rsidRPr="00CB0FEF">
        <w:rPr>
          <w:noProof/>
        </w:rPr>
        <w:drawing>
          <wp:inline distT="0" distB="0" distL="0" distR="0" wp14:anchorId="4D97F929" wp14:editId="43400A9C">
            <wp:extent cx="2811694" cy="210877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811694" cy="2108770"/>
                    </a:xfrm>
                    <a:prstGeom prst="rect">
                      <a:avLst/>
                    </a:prstGeom>
                    <a:noFill/>
                    <a:ln>
                      <a:noFill/>
                    </a:ln>
                  </pic:spPr>
                </pic:pic>
              </a:graphicData>
            </a:graphic>
          </wp:inline>
        </w:drawing>
      </w:r>
    </w:p>
    <w:p w14:paraId="1CFBE839" w14:textId="14E06F95" w:rsidR="00051FE6" w:rsidRDefault="00CB0FEF" w:rsidP="00EA1764">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sidR="00AC7AE4">
        <w:rPr>
          <w:rFonts w:hint="eastAsia"/>
        </w:rPr>
        <w:t>参考曲线进行相似度对比，</w:t>
      </w:r>
      <w:r>
        <w:rPr>
          <w:rFonts w:hint="eastAsia"/>
        </w:rPr>
        <w:t>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02B64B87" w:rsidR="00054100" w:rsidRDefault="00EA1764" w:rsidP="00051FE6">
      <w:pPr>
        <w:pStyle w:val="style3"/>
        <w:ind w:firstLineChars="0" w:firstLine="0"/>
        <w:jc w:val="center"/>
        <w:rPr>
          <w:rFonts w:ascii="Times New Roman" w:hAnsi="Times New Roman" w:cs="Times New Roman"/>
          <w:color w:val="auto"/>
        </w:rPr>
      </w:pPr>
      <w:r>
        <w:rPr>
          <w:noProof/>
        </w:rPr>
        <w:lastRenderedPageBreak/>
        <mc:AlternateContent>
          <mc:Choice Requires="wps">
            <w:drawing>
              <wp:anchor distT="45720" distB="45720" distL="114300" distR="114300" simplePos="0" relativeHeight="251673600" behindDoc="0" locked="0" layoutInCell="1" allowOverlap="1" wp14:anchorId="6556F266" wp14:editId="41FE9FA4">
                <wp:simplePos x="0" y="0"/>
                <wp:positionH relativeFrom="column">
                  <wp:posOffset>3264535</wp:posOffset>
                </wp:positionH>
                <wp:positionV relativeFrom="paragraph">
                  <wp:posOffset>1707515</wp:posOffset>
                </wp:positionV>
                <wp:extent cx="2654300" cy="266700"/>
                <wp:effectExtent l="0" t="0" r="12700"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0623C197" w14:textId="7E4AF959" w:rsidR="00EA1764" w:rsidRPr="00D61988" w:rsidRDefault="00EA1764" w:rsidP="00EA1764">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B站3月份耗气量</w:t>
                            </w:r>
                            <w:r>
                              <w:rPr>
                                <w:rFonts w:ascii="黑体" w:eastAsia="黑体"/>
                                <w:sz w:val="18"/>
                                <w:szCs w:val="18"/>
                              </w:rPr>
                              <w:t>数据表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6556F266" id="_x0000_s1028" type="#_x0000_t202" style="position:absolute;left:0;text-align:left;margin-left:257.05pt;margin-top:134.45pt;width:209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" strokecolor="white [3212]">
                <v:textbox>
                  <w:txbxContent>
                    <w:p w14:paraId="0623C197" w14:textId="7E4AF959" w:rsidR="00EA1764" w:rsidRPr="00D61988" w:rsidRDefault="00EA1764" w:rsidP="00EA1764">
                      <w:pPr>
                        <w:ind w:firstLine="360"/>
                        <w:jc w:val="center"/>
                        <w:rPr>
                          <w:rFonts w:ascii="黑体" w:eastAsia="黑体" w:hint="eastAsia"/>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hint="eastAsia"/>
                          <w:sz w:val="18"/>
                          <w:szCs w:val="18"/>
                        </w:rPr>
                        <w:t>耗气量</w:t>
                      </w:r>
                      <w:r>
                        <w:rPr>
                          <w:rFonts w:ascii="黑体" w:eastAsia="黑体"/>
                          <w:sz w:val="18"/>
                          <w:szCs w:val="18"/>
                        </w:rPr>
                        <w:t>数据表</w:t>
                      </w:r>
                    </w:p>
                  </w:txbxContent>
                </v:textbox>
                <w10:wrap type="square"/>
              </v:shape>
            </w:pict>
          </mc:Fallback>
        </mc:AlternateContent>
      </w:r>
      <w:r w:rsidR="00A959BA">
        <w:rPr>
          <w:noProof/>
        </w:rPr>
        <mc:AlternateContent>
          <mc:Choice Requires="wps">
            <w:drawing>
              <wp:anchor distT="45720" distB="45720" distL="114300" distR="114300" simplePos="0" relativeHeight="251667456" behindDoc="0" locked="0" layoutInCell="1" allowOverlap="1" wp14:anchorId="619715BF" wp14:editId="34F15C33">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Pr>
                                <w:rFonts w:ascii="黑体" w:eastAsia="黑体"/>
                                <w:sz w:val="18"/>
                                <w:szCs w:val="18"/>
                              </w:rPr>
                              <w:t>Fr</w:t>
                            </w:r>
                            <w:r>
                              <w:rPr>
                                <w:rFonts w:ascii="黑体" w:eastAsia="黑体"/>
                                <w:sz w:val="18"/>
                                <w:szCs w:val="18"/>
                              </w:rPr>
                              <w:t>é</w:t>
                            </w:r>
                            <w:r>
                              <w:rPr>
                                <w:rFonts w:ascii="黑体" w:eastAsia="黑体"/>
                                <w:sz w:val="18"/>
                                <w:szCs w:val="18"/>
                              </w:rPr>
                              <w:t>chet</w:t>
                            </w:r>
                            <w:proofErr w:type="spellEnd"/>
                            <w:r>
                              <w:rPr>
                                <w:rFonts w:ascii="黑体" w:eastAsia="黑体"/>
                                <w:sz w:val="18"/>
                                <w:szCs w:val="18"/>
                              </w:rPr>
                              <w: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619715BF" id="_x0000_s1029"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" strokecolor="white [3212]">
                <v:textbo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的离散Fr</w:t>
                      </w:r>
                      <w:r>
                        <w:rPr>
                          <w:rFonts w:ascii="黑体" w:eastAsia="黑体"/>
                          <w:sz w:val="18"/>
                          <w:szCs w:val="18"/>
                        </w:rPr>
                        <w:t>é</w:t>
                      </w:r>
                      <w:r>
                        <w:rPr>
                          <w:rFonts w:ascii="黑体" w:eastAsia="黑体"/>
                          <w:sz w:val="18"/>
                          <w:szCs w:val="18"/>
                        </w:rPr>
                        <w:t>chet距离与延时度量分布图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11" name="图片 11"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55CC34F8" w:rsidR="004441D4" w:rsidRDefault="00981551" w:rsidP="004441D4">
      <w:pPr>
        <w:ind w:firstLine="420"/>
      </w:pPr>
      <w:r>
        <w:rPr>
          <w:rFonts w:hint="eastAsia"/>
        </w:rPr>
        <w:t>由此图可知，</w:t>
      </w:r>
      <w:r>
        <w:rPr>
          <w:rFonts w:hint="eastAsia"/>
        </w:rPr>
        <w:t>B</w:t>
      </w:r>
      <w:r>
        <w:rPr>
          <w:rFonts w:hint="eastAsia"/>
        </w:rPr>
        <w:t>站</w:t>
      </w:r>
      <w:r w:rsidR="004441D4">
        <w:rPr>
          <w:rFonts w:hint="eastAsia"/>
        </w:rPr>
        <w:t>在离散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有更好的表现，在对数据库中的所有数据进行分析，并通过大量的实验验证以及锅炉供热系统相关管控人员历史经验，确定（</w:t>
      </w:r>
      <w:r w:rsidR="00567D2C">
        <w:t>7</w:t>
      </w:r>
      <w:r w:rsidR="004441D4">
        <w:rPr>
          <w:rFonts w:hint="eastAsia"/>
        </w:rPr>
        <w:t>）</w:t>
      </w:r>
      <w:r w:rsidR="00AE01D3">
        <w:rPr>
          <w:rFonts w:hint="eastAsia"/>
        </w:rPr>
        <w:t>式</w:t>
      </w:r>
      <w:r w:rsidR="004441D4">
        <w:rPr>
          <w:rFonts w:hint="eastAsia"/>
        </w:rPr>
        <w:t>中的复合度量参数值分别为：</w:t>
      </w:r>
    </w:p>
    <w:p w14:paraId="27FA05BB" w14:textId="5C2A0B2D" w:rsidR="004441D4" w:rsidRDefault="00F0467D" w:rsidP="004441D4">
      <w:pPr>
        <w:ind w:firstLine="420"/>
      </w:pPr>
      <w:r>
        <w:rPr>
          <w:rFonts w:hint="eastAsia"/>
        </w:rPr>
        <w:t>α</w:t>
      </w:r>
      <w:r w:rsidR="004441D4">
        <w:t xml:space="preserve"> = 0.</w:t>
      </w:r>
      <w:r w:rsidR="00385656">
        <w:t>6</w:t>
      </w:r>
      <w:r w:rsidR="004441D4">
        <w:t xml:space="preserve">, </w:t>
      </w:r>
      <w:r>
        <w:rPr>
          <w:rFonts w:hint="eastAsia"/>
        </w:rPr>
        <w:t>β</w:t>
      </w:r>
      <w:r w:rsidR="004441D4">
        <w:t xml:space="preserve"> = 0.2, </w:t>
      </w:r>
      <w:r w:rsidR="00385656">
        <w:rPr>
          <w:rFonts w:hint="eastAsia"/>
        </w:rPr>
        <w:t>γ</w:t>
      </w:r>
      <w:r w:rsidR="00385656">
        <w:rPr>
          <w:rFonts w:hint="eastAsia"/>
        </w:rPr>
        <w:t xml:space="preserve"> =</w:t>
      </w:r>
      <w:r w:rsidR="00385656">
        <w:t xml:space="preserve"> </w:t>
      </w:r>
      <w:r w:rsidR="00385656">
        <w:rPr>
          <w:rFonts w:hint="eastAsia"/>
        </w:rPr>
        <w:t>0.2</w:t>
      </w:r>
      <w:r w:rsidR="00385656">
        <w:t xml:space="preserve">,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r w:rsidR="00385656">
        <w:t xml:space="preserve">, </w:t>
      </w:r>
      <w:r w:rsidR="00385656" w:rsidRPr="00385656">
        <w:rPr>
          <w:rFonts w:hint="eastAsia"/>
        </w:rPr>
        <w:t>ε</w:t>
      </w:r>
      <w:r w:rsidR="00385656">
        <w:t>3 = 10</w:t>
      </w:r>
    </w:p>
    <w:p w14:paraId="3DBAA622" w14:textId="376608A9" w:rsidR="004441D4" w:rsidRDefault="004441D4" w:rsidP="004441D4">
      <w:pPr>
        <w:ind w:firstLine="420"/>
      </w:pPr>
      <w:r>
        <w:rPr>
          <w:rFonts w:hint="eastAsia"/>
        </w:rPr>
        <w:t>依据（</w:t>
      </w:r>
      <w:r w:rsidR="00311046">
        <w:t>7</w:t>
      </w:r>
      <w:r>
        <w:rPr>
          <w:rFonts w:hint="eastAsia"/>
        </w:rPr>
        <w:t>）式将上文所述离散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Pr>
          <w:rFonts w:hint="eastAsia"/>
        </w:rPr>
        <w:t>距离和延时度量</w:t>
      </w:r>
      <w:r w:rsidR="00567D2C">
        <w:rPr>
          <w:rFonts w:hint="eastAsia"/>
        </w:rPr>
        <w:t>以及温差度量</w:t>
      </w:r>
      <w:r>
        <w:rPr>
          <w:rFonts w:hint="eastAsia"/>
        </w:rPr>
        <w:t>复合成为一个</w:t>
      </w:r>
      <w:r w:rsidR="00567D2C">
        <w:rPr>
          <w:rFonts w:hint="eastAsia"/>
        </w:rPr>
        <w:t>评价结果</w:t>
      </w:r>
      <w:r>
        <w:rPr>
          <w:rFonts w:hint="eastAsia"/>
        </w:rPr>
        <w:t>，如</w:t>
      </w:r>
      <w:r w:rsidR="005146AA">
        <w:rPr>
          <w:rFonts w:hint="eastAsia"/>
        </w:rPr>
        <w:t>图</w:t>
      </w:r>
      <w:r w:rsidR="005146AA">
        <w:rPr>
          <w:rFonts w:hint="eastAsia"/>
        </w:rPr>
        <w:t>3</w:t>
      </w:r>
      <w:r>
        <w:rPr>
          <w:rFonts w:hint="eastAsia"/>
        </w:rPr>
        <w:t>所示：</w:t>
      </w:r>
    </w:p>
    <w:p w14:paraId="3C843FF7" w14:textId="274CDADB" w:rsidR="004441D4" w:rsidRDefault="00B4360B" w:rsidP="004441D4">
      <w:pPr>
        <w:ind w:firstLine="420"/>
      </w:pPr>
      <w:r>
        <w:rPr>
          <w:noProof/>
        </w:rPr>
        <w:lastRenderedPageBreak/>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29BF3792" id="_x0000_s1030"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" strokecolor="white [3212]">
                <v:textbo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6A8FC495" w:rsidR="001E3936" w:rsidRDefault="001E3936" w:rsidP="004441D4">
      <w:pPr>
        <w:ind w:firstLine="420"/>
      </w:pPr>
      <w:commentRangeStart w:id="11"/>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sidR="00AC7AE4">
        <w:rPr>
          <w:rFonts w:hint="eastAsia"/>
        </w:rPr>
        <w:t>站相比在我们的评价模型上表现更为</w:t>
      </w:r>
      <w:r w:rsidR="006A506E">
        <w:rPr>
          <w:rFonts w:hint="eastAsia"/>
        </w:rPr>
        <w:t>优秀</w:t>
      </w:r>
      <w:r w:rsidR="00AC7AE4">
        <w:rPr>
          <w:rFonts w:hint="eastAsia"/>
        </w:rPr>
        <w:t>，</w:t>
      </w:r>
      <w:r>
        <w:rPr>
          <w:rFonts w:hint="eastAsia"/>
        </w:rPr>
        <w:t>取出一天的相应数据作为特征点加以验证，如</w:t>
      </w:r>
      <w:r w:rsidR="00AC7AE4">
        <w:rPr>
          <w:rFonts w:hint="eastAsia"/>
        </w:rPr>
        <w:t>表</w:t>
      </w:r>
      <w:r w:rsidR="00EA1764">
        <w:t>2</w:t>
      </w:r>
      <w:r>
        <w:rPr>
          <w:rFonts w:hint="eastAsia"/>
        </w:rPr>
        <w:t>所示</w:t>
      </w:r>
      <w:commentRangeEnd w:id="11"/>
      <w:r w:rsidR="0007642A">
        <w:rPr>
          <w:rStyle w:val="aa"/>
        </w:rPr>
        <w:commentReference w:id="11"/>
      </w:r>
    </w:p>
    <w:tbl>
      <w:tblPr>
        <w:tblpPr w:leftFromText="567" w:rightFromText="181" w:vertAnchor="page" w:horzAnchor="margin" w:tblpXSpec="right" w:tblpY="8220"/>
        <w:tblW w:w="4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7"/>
      </w:tblGrid>
      <w:tr w:rsidR="00B66649" w14:paraId="6E7F632C" w14:textId="77777777" w:rsidTr="00EA1764">
        <w:trPr>
          <w:trHeight w:val="245"/>
        </w:trPr>
        <w:tc>
          <w:tcPr>
            <w:tcW w:w="4767" w:type="dxa"/>
            <w:tcBorders>
              <w:bottom w:val="single" w:sz="4" w:space="0" w:color="auto"/>
            </w:tcBorders>
            <w:vAlign w:val="center"/>
          </w:tcPr>
          <w:p w14:paraId="0AB8CC39" w14:textId="59943AE6" w:rsidR="00B66649" w:rsidRPr="00C8755A" w:rsidRDefault="00B66649" w:rsidP="00EA1764">
            <w:pPr>
              <w:pStyle w:val="style3"/>
              <w:ind w:firstLineChars="0" w:firstLine="0"/>
              <w:jc w:val="both"/>
              <w:rPr>
                <w:color w:val="000066"/>
                <w:sz w:val="18"/>
                <w:szCs w:val="18"/>
              </w:rPr>
            </w:pPr>
            <w:r>
              <w:rPr>
                <w:rFonts w:hint="eastAsia"/>
                <w:color w:val="000066"/>
                <w:sz w:val="18"/>
                <w:szCs w:val="18"/>
              </w:rPr>
              <w:t>锅炉房 总耗气量</w:t>
            </w:r>
            <w:r w:rsidRPr="003962D2">
              <w:rPr>
                <w:rFonts w:hint="eastAsia"/>
                <w:i/>
                <w:color w:val="000066"/>
                <w:sz w:val="10"/>
                <w:szCs w:val="10"/>
              </w:rPr>
              <w:t xml:space="preserve"> </w:t>
            </w:r>
            <w:r w:rsidRPr="00C8755A">
              <w:rPr>
                <w:rFonts w:hint="eastAsia"/>
                <w:color w:val="000066"/>
                <w:sz w:val="18"/>
                <w:szCs w:val="18"/>
              </w:rPr>
              <w:t>/</w:t>
            </w:r>
            <w:r w:rsidR="00EA1764" w:rsidRPr="00A049D8">
              <w:rPr>
                <w:rFonts w:ascii="Times New Roman" w:hAnsi="Times New Roman" w:cs="Times New Roman" w:hint="eastAsia"/>
                <w:color w:val="000066"/>
                <w:sz w:val="18"/>
                <w:szCs w:val="18"/>
              </w:rPr>
              <w:t>m</w:t>
            </w:r>
            <w:r w:rsidR="00EA1764" w:rsidRPr="00A049D8">
              <w:rPr>
                <w:rFonts w:ascii="Times New Roman" w:hAnsi="Times New Roman" w:cs="Times New Roman"/>
                <w:color w:val="000066"/>
                <w:sz w:val="18"/>
                <w:szCs w:val="18"/>
              </w:rPr>
              <w:t>3</w:t>
            </w:r>
            <w:r w:rsidRPr="00C8755A">
              <w:rPr>
                <w:rFonts w:hint="eastAsia"/>
                <w:color w:val="000066"/>
                <w:sz w:val="18"/>
                <w:szCs w:val="18"/>
              </w:rPr>
              <w:t xml:space="preserve"> </w:t>
            </w:r>
            <w:r>
              <w:rPr>
                <w:rFonts w:hint="eastAsia"/>
                <w:color w:val="000066"/>
                <w:sz w:val="18"/>
                <w:szCs w:val="18"/>
              </w:rPr>
              <w:t xml:space="preserve"> 供热面积</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00EA1764">
              <w:rPr>
                <w:rFonts w:ascii="Times New Roman" w:hAnsi="Times New Roman" w:cs="Times New Roman"/>
                <w:color w:val="000066"/>
                <w:sz w:val="18"/>
                <w:szCs w:val="18"/>
              </w:rPr>
              <w:t>m</w:t>
            </w:r>
            <w:r w:rsidR="00EA1764" w:rsidRPr="00EA1764">
              <w:rPr>
                <w:rFonts w:ascii="Times New Roman" w:hAnsi="Times New Roman" w:cs="Times New Roman"/>
                <w:color w:val="000066"/>
                <w:sz w:val="18"/>
                <w:szCs w:val="18"/>
                <w:vertAlign w:val="superscript"/>
              </w:rPr>
              <w:t>2</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单位耗气量</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p>
        </w:tc>
      </w:tr>
      <w:tr w:rsidR="00B66649" w14:paraId="0279B1CF" w14:textId="77777777" w:rsidTr="00EA1764">
        <w:trPr>
          <w:trHeight w:val="743"/>
        </w:trPr>
        <w:tc>
          <w:tcPr>
            <w:tcW w:w="4767" w:type="dxa"/>
          </w:tcPr>
          <w:p w14:paraId="280C7F3B" w14:textId="52D81723" w:rsidR="00B66649" w:rsidRPr="00FF188C" w:rsidRDefault="00B66649" w:rsidP="00EA1764">
            <w:pPr>
              <w:pStyle w:val="style3"/>
              <w:ind w:firstLineChars="0" w:firstLine="0"/>
              <w:rPr>
                <w:color w:val="000066"/>
                <w:sz w:val="18"/>
                <w:szCs w:val="18"/>
              </w:rPr>
            </w:pPr>
            <w:commentRangeStart w:id="12"/>
            <w:r>
              <w:rPr>
                <w:color w:val="000066"/>
                <w:sz w:val="18"/>
                <w:szCs w:val="18"/>
              </w:rPr>
              <w:t>A</w:t>
            </w:r>
            <w:r w:rsidRPr="00FF188C">
              <w:rPr>
                <w:color w:val="000066"/>
                <w:sz w:val="18"/>
                <w:szCs w:val="18"/>
              </w:rPr>
              <w:t xml:space="preserve">       </w:t>
            </w:r>
            <w:r w:rsidRPr="00FF188C">
              <w:rPr>
                <w:color w:val="000066"/>
                <w:sz w:val="18"/>
                <w:szCs w:val="18"/>
              </w:rPr>
              <w:tab/>
            </w:r>
            <w:r>
              <w:rPr>
                <w:color w:val="000066"/>
                <w:sz w:val="18"/>
                <w:szCs w:val="18"/>
              </w:rPr>
              <w:t xml:space="preserve"> </w:t>
            </w:r>
            <w:r w:rsidRPr="00B66649">
              <w:rPr>
                <w:color w:val="000066"/>
                <w:sz w:val="18"/>
                <w:szCs w:val="18"/>
              </w:rPr>
              <w:t>3551056.00</w:t>
            </w:r>
            <w:r>
              <w:rPr>
                <w:color w:val="000066"/>
                <w:sz w:val="18"/>
                <w:szCs w:val="18"/>
              </w:rPr>
              <w:t xml:space="preserve">     </w:t>
            </w:r>
            <w:r w:rsidRPr="00B66649">
              <w:rPr>
                <w:color w:val="000066"/>
                <w:sz w:val="18"/>
                <w:szCs w:val="18"/>
              </w:rPr>
              <w:t>1000.00</w:t>
            </w:r>
            <w:r w:rsidRPr="00FF188C">
              <w:rPr>
                <w:color w:val="000066"/>
                <w:sz w:val="18"/>
                <w:szCs w:val="18"/>
              </w:rPr>
              <w:tab/>
              <w:t xml:space="preserve"> </w:t>
            </w:r>
            <w:r>
              <w:rPr>
                <w:color w:val="000066"/>
                <w:sz w:val="18"/>
                <w:szCs w:val="18"/>
              </w:rPr>
              <w:t xml:space="preserve">     </w:t>
            </w:r>
            <w:r w:rsidRPr="00FF188C">
              <w:rPr>
                <w:color w:val="000066"/>
                <w:sz w:val="18"/>
                <w:szCs w:val="18"/>
              </w:rPr>
              <w:br/>
            </w:r>
            <w:r>
              <w:rPr>
                <w:color w:val="000066"/>
                <w:sz w:val="18"/>
                <w:szCs w:val="18"/>
              </w:rPr>
              <w:t>B</w:t>
            </w:r>
            <w:r w:rsidRPr="00FF188C">
              <w:rPr>
                <w:color w:val="000066"/>
                <w:sz w:val="18"/>
                <w:szCs w:val="18"/>
              </w:rPr>
              <w:t xml:space="preserve">       </w:t>
            </w:r>
            <w:r w:rsidRPr="00FF188C">
              <w:rPr>
                <w:color w:val="000066"/>
                <w:sz w:val="18"/>
                <w:szCs w:val="18"/>
              </w:rPr>
              <w:tab/>
            </w:r>
            <w:r>
              <w:rPr>
                <w:color w:val="000066"/>
                <w:sz w:val="18"/>
                <w:szCs w:val="18"/>
              </w:rPr>
              <w:t xml:space="preserve"> </w:t>
            </w:r>
            <w:r w:rsidRPr="00B66649">
              <w:rPr>
                <w:color w:val="000066"/>
                <w:sz w:val="18"/>
                <w:szCs w:val="18"/>
              </w:rPr>
              <w:t>561134.00</w:t>
            </w:r>
            <w:r>
              <w:rPr>
                <w:color w:val="000066"/>
                <w:sz w:val="18"/>
                <w:szCs w:val="18"/>
              </w:rPr>
              <w:tab/>
              <w:t xml:space="preserve">  </w:t>
            </w:r>
            <w:r w:rsidRPr="00B66649">
              <w:rPr>
                <w:color w:val="000066"/>
                <w:sz w:val="18"/>
                <w:szCs w:val="18"/>
              </w:rPr>
              <w:t>1000.00</w:t>
            </w:r>
            <w:r w:rsidRPr="00FF188C">
              <w:rPr>
                <w:color w:val="000066"/>
                <w:sz w:val="18"/>
                <w:szCs w:val="18"/>
              </w:rPr>
              <w:tab/>
              <w:t xml:space="preserve"> </w:t>
            </w:r>
            <w:r>
              <w:rPr>
                <w:color w:val="000066"/>
                <w:sz w:val="18"/>
                <w:szCs w:val="18"/>
              </w:rPr>
              <w:t xml:space="preserve">     </w:t>
            </w:r>
            <w:commentRangeEnd w:id="12"/>
            <w:r w:rsidR="0007642A">
              <w:rPr>
                <w:rStyle w:val="aa"/>
                <w:rFonts w:ascii="Times New Roman" w:hAnsi="Times New Roman" w:cs="Times New Roman"/>
                <w:color w:val="auto"/>
                <w:kern w:val="2"/>
              </w:rPr>
              <w:commentReference w:id="12"/>
            </w:r>
          </w:p>
        </w:tc>
      </w:tr>
    </w:tbl>
    <w:p w14:paraId="28B30BB2" w14:textId="2A565856" w:rsidR="0045505D" w:rsidRPr="00104BC6" w:rsidRDefault="00E47A8E" w:rsidP="004441D4">
      <w:pPr>
        <w:ind w:firstLine="422"/>
        <w:rPr>
          <w:b/>
        </w:rPr>
      </w:pPr>
      <w:r w:rsidRPr="00104BC6">
        <w:rPr>
          <w:rFonts w:hint="eastAsia"/>
          <w:b/>
        </w:rPr>
        <w:t>DTU</w:t>
      </w:r>
      <w:r w:rsidRPr="00104BC6">
        <w:rPr>
          <w:rFonts w:hint="eastAsia"/>
          <w:b/>
        </w:rPr>
        <w:t>网站上供</w:t>
      </w:r>
      <w:proofErr w:type="gramStart"/>
      <w:r w:rsidRPr="00104BC6">
        <w:rPr>
          <w:rFonts w:hint="eastAsia"/>
          <w:b/>
        </w:rPr>
        <w:t>热面积</w:t>
      </w:r>
      <w:proofErr w:type="gramEnd"/>
      <w:r w:rsidRPr="00104BC6">
        <w:rPr>
          <w:rFonts w:hint="eastAsia"/>
          <w:b/>
        </w:rPr>
        <w:t>数据不准确</w:t>
      </w:r>
    </w:p>
    <w:p w14:paraId="0166D3F4" w14:textId="21215915" w:rsidR="001E3936" w:rsidRPr="001E3936" w:rsidRDefault="00A82537" w:rsidP="004441D4">
      <w:pPr>
        <w:ind w:firstLine="420"/>
      </w:pPr>
      <w:r>
        <w:rPr>
          <w:rFonts w:hint="eastAsia"/>
        </w:rPr>
        <w:t>根据</w:t>
      </w:r>
      <w:r w:rsidR="001E3936">
        <w:rPr>
          <w:rFonts w:hint="eastAsia"/>
        </w:rPr>
        <w:t>数据可知，</w:t>
      </w:r>
      <w:r w:rsidR="00BE2D4C">
        <w:rPr>
          <w:rFonts w:hint="eastAsia"/>
        </w:rPr>
        <w:t>A</w:t>
      </w:r>
      <w:r w:rsidR="00BE2D4C">
        <w:rPr>
          <w:rFonts w:hint="eastAsia"/>
        </w:rPr>
        <w:t>站的单位耗气量大于</w:t>
      </w:r>
      <w:r w:rsidR="00AF1AB4">
        <w:rPr>
          <w:rFonts w:hint="eastAsia"/>
        </w:rPr>
        <w:t>B</w:t>
      </w:r>
      <w:r w:rsidR="00BE2D4C">
        <w:rPr>
          <w:rFonts w:hint="eastAsia"/>
        </w:rPr>
        <w:t>站。</w:t>
      </w:r>
      <w:r w:rsidR="00884C59">
        <w:rPr>
          <w:rFonts w:hint="eastAsia"/>
        </w:rPr>
        <w:t>实际运行中</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A6964">
        <w:rPr>
          <w:rFonts w:hint="eastAsia"/>
        </w:rPr>
        <w:t>B</w:t>
      </w:r>
      <w:r w:rsidR="006A6964">
        <w:rPr>
          <w:rFonts w:hint="eastAsia"/>
        </w:rPr>
        <w:t>站</w:t>
      </w:r>
      <w:r w:rsidR="0081616B">
        <w:rPr>
          <w:rFonts w:hint="eastAsia"/>
        </w:rPr>
        <w:t>在与参考曲线的相似度、延时及温差</w:t>
      </w:r>
      <w:r w:rsidR="001E3936">
        <w:rPr>
          <w:rFonts w:hint="eastAsia"/>
        </w:rPr>
        <w:t>上</w:t>
      </w:r>
      <w:r w:rsidR="002D75EB">
        <w:rPr>
          <w:rFonts w:hint="eastAsia"/>
        </w:rPr>
        <w:t>更为接近，</w:t>
      </w:r>
      <w:r w:rsidR="006A6964">
        <w:rPr>
          <w:rFonts w:hint="eastAsia"/>
        </w:rPr>
        <w:t>而</w:t>
      </w:r>
      <w:r w:rsidR="006A6964">
        <w:rPr>
          <w:rFonts w:hint="eastAsia"/>
        </w:rPr>
        <w:t>A</w:t>
      </w:r>
      <w:proofErr w:type="gramStart"/>
      <w:r w:rsidR="006A6964">
        <w:rPr>
          <w:rFonts w:hint="eastAsia"/>
        </w:rPr>
        <w:t>站只是</w:t>
      </w:r>
      <w:proofErr w:type="gramEnd"/>
      <w:r w:rsidR="006A6964">
        <w:rPr>
          <w:rFonts w:hint="eastAsia"/>
        </w:rPr>
        <w:t>按照室外温度进行</w:t>
      </w:r>
      <w:r w:rsidR="00C52932">
        <w:rPr>
          <w:rFonts w:hint="eastAsia"/>
        </w:rPr>
        <w:t>人工</w:t>
      </w:r>
      <w:r w:rsidR="006A6964">
        <w:rPr>
          <w:rFonts w:hint="eastAsia"/>
        </w:rPr>
        <w:t>控制，其时效性表现较差。</w:t>
      </w:r>
      <w:r w:rsidR="002D75EB">
        <w:rPr>
          <w:rFonts w:hint="eastAsia"/>
        </w:rPr>
        <w:t>而其实际意义是</w:t>
      </w:r>
      <w:r w:rsidR="002D75EB">
        <w:rPr>
          <w:rFonts w:hint="eastAsia"/>
        </w:rPr>
        <w:t>B</w:t>
      </w:r>
      <w:r w:rsidR="006A6964">
        <w:rPr>
          <w:rFonts w:hint="eastAsia"/>
        </w:rPr>
        <w:t>站</w:t>
      </w:r>
      <w:r w:rsidR="00984F67">
        <w:rPr>
          <w:rFonts w:hint="eastAsia"/>
        </w:rPr>
        <w:t>一定程度上</w:t>
      </w:r>
      <w:r w:rsidR="002D75EB">
        <w:rPr>
          <w:rFonts w:hint="eastAsia"/>
        </w:rPr>
        <w:t>减少了资源浪费，节约了能源，这将对锅炉供热系统的相关管控人员提供极大的参考</w:t>
      </w:r>
      <w:r w:rsidR="000F0E7E">
        <w:rPr>
          <w:rFonts w:hint="eastAsia"/>
        </w:rPr>
        <w:t>依据</w:t>
      </w:r>
      <w:r w:rsidR="002D75EB">
        <w:rPr>
          <w:rFonts w:hint="eastAsia"/>
        </w:rPr>
        <w:t>，对节约资源浪费具有重大意义。</w:t>
      </w:r>
      <w:r w:rsidR="002D75EB" w:rsidRPr="001E3936">
        <w:rPr>
          <w:rFonts w:hint="eastAsia"/>
        </w:rPr>
        <w:t xml:space="preserve"> </w:t>
      </w:r>
    </w:p>
    <w:p w14:paraId="60DDE798" w14:textId="768141DB" w:rsidR="00054100" w:rsidRDefault="00054100" w:rsidP="00C717AD">
      <w:pPr>
        <w:pStyle w:val="1"/>
      </w:pPr>
      <w:r w:rsidRPr="00054100">
        <w:rPr>
          <w:rFonts w:hint="eastAsia"/>
        </w:rPr>
        <w:t>结论</w:t>
      </w:r>
    </w:p>
    <w:p w14:paraId="7D1BE807" w14:textId="7784EDC2" w:rsidR="00054100" w:rsidRDefault="005C6447" w:rsidP="00CE3536">
      <w:pPr>
        <w:ind w:firstLine="420"/>
      </w:pPr>
      <w:r>
        <w:rPr>
          <w:rFonts w:hint="eastAsia"/>
        </w:rPr>
        <w:t>为了</w:t>
      </w:r>
      <w:r w:rsidR="00072782">
        <w:rPr>
          <w:rFonts w:hint="eastAsia"/>
        </w:rPr>
        <w:t>保证</w:t>
      </w:r>
      <w:r w:rsidR="00E30112">
        <w:rPr>
          <w:rFonts w:hint="eastAsia"/>
        </w:rPr>
        <w:t>在</w:t>
      </w:r>
      <w:r>
        <w:rPr>
          <w:rFonts w:hint="eastAsia"/>
        </w:rPr>
        <w:t>供热锅炉系统提供</w:t>
      </w:r>
      <w:r w:rsidR="00E30112">
        <w:rPr>
          <w:rFonts w:hint="eastAsia"/>
        </w:rPr>
        <w:t>较好</w:t>
      </w:r>
      <w:r>
        <w:rPr>
          <w:rFonts w:hint="eastAsia"/>
        </w:rPr>
        <w:t>的供热效果</w:t>
      </w:r>
      <w:r w:rsidR="00072782">
        <w:rPr>
          <w:rFonts w:hint="eastAsia"/>
        </w:rPr>
        <w:t>基础上达到节能减排的</w:t>
      </w:r>
      <w:r w:rsidR="00CF5847">
        <w:rPr>
          <w:rFonts w:hint="eastAsia"/>
        </w:rPr>
        <w:t>目的</w:t>
      </w:r>
      <w:r>
        <w:rPr>
          <w:rFonts w:hint="eastAsia"/>
        </w:rPr>
        <w:t>，本文建立了一个供热效果的</w:t>
      </w:r>
      <w:r w:rsidR="0036398A">
        <w:rPr>
          <w:rFonts w:hint="eastAsia"/>
        </w:rPr>
        <w:t>评价模型。将离散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36398A">
        <w:rPr>
          <w:rFonts w:hint="eastAsia"/>
        </w:rPr>
        <w:t>距离和延时度量</w:t>
      </w:r>
      <w:r w:rsidR="007F64B7">
        <w:rPr>
          <w:rFonts w:hint="eastAsia"/>
        </w:rPr>
        <w:t>以及温差度量作为评价因子，分析</w:t>
      </w:r>
      <w:r w:rsidR="0036398A">
        <w:rPr>
          <w:rFonts w:hint="eastAsia"/>
        </w:rPr>
        <w:t>锅炉系统出水温度曲线和参考曲线的</w:t>
      </w:r>
      <w:r w:rsidR="007F64B7">
        <w:rPr>
          <w:rFonts w:hint="eastAsia"/>
        </w:rPr>
        <w:t>关系</w:t>
      </w:r>
      <w:r w:rsidR="0036398A">
        <w:rPr>
          <w:rFonts w:hint="eastAsia"/>
        </w:rPr>
        <w:t>，</w:t>
      </w:r>
      <w:r w:rsidR="005D65C7">
        <w:rPr>
          <w:rFonts w:hint="eastAsia"/>
        </w:rPr>
        <w:t>可以很好将不同供热锅炉系统按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072782">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w:t>
      </w:r>
      <w:r w:rsidR="009C5D17">
        <w:rPr>
          <w:rFonts w:hint="eastAsia"/>
        </w:rPr>
        <w:lastRenderedPageBreak/>
        <w:t>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，结果表明，通过</w:t>
      </w:r>
      <w:r w:rsidR="00136C99">
        <w:rPr>
          <w:rFonts w:hint="eastAsia"/>
        </w:rPr>
        <w:t>本文提出</w:t>
      </w:r>
      <w:r w:rsidR="009C5D17">
        <w:rPr>
          <w:rFonts w:hint="eastAsia"/>
        </w:rPr>
        <w:t>复合度量可以</w:t>
      </w:r>
      <w:r w:rsidR="008C2AF6">
        <w:rPr>
          <w:rFonts w:hint="eastAsia"/>
        </w:rPr>
        <w:t>将</w:t>
      </w:r>
      <w:r w:rsidR="009C3997">
        <w:rPr>
          <w:rFonts w:hint="eastAsia"/>
        </w:rPr>
        <w:t>人工控制和自动控制的锅炉房区分出来</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136C99">
        <w:rPr>
          <w:rFonts w:hint="eastAsia"/>
        </w:rPr>
        <w:t>此外，</w:t>
      </w:r>
      <w:r w:rsidR="00CD1E1B">
        <w:rPr>
          <w:rFonts w:hint="eastAsia"/>
        </w:rPr>
        <w:t>锅炉系统的回水温度也是供热效果的</w:t>
      </w:r>
      <w:r w:rsidR="00B13CAB">
        <w:rPr>
          <w:rFonts w:hint="eastAsia"/>
        </w:rPr>
        <w:t>评价的</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0A169707"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007D6D49" w:rsidRPr="007D6D49">
        <w:rPr>
          <w:rFonts w:ascii="Times New Roman" w:hAnsi="Times New Roman" w:hint="eastAsia"/>
          <w:color w:val="auto"/>
          <w:sz w:val="18"/>
        </w:rPr>
        <w:t>江亿</w:t>
      </w:r>
      <w:r w:rsidR="007D6D49" w:rsidRPr="007D6D49">
        <w:rPr>
          <w:rFonts w:ascii="Times New Roman" w:hAnsi="Times New Roman" w:hint="eastAsia"/>
          <w:color w:val="auto"/>
          <w:sz w:val="18"/>
        </w:rPr>
        <w:t>,</w:t>
      </w:r>
      <w:proofErr w:type="gramEnd"/>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彭琛</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胡姗</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中国建筑能耗的分类</w:t>
      </w:r>
      <w:r w:rsidR="007D6D49" w:rsidRPr="007D6D49">
        <w:rPr>
          <w:rFonts w:ascii="Times New Roman" w:hAnsi="Times New Roman" w:hint="eastAsia"/>
          <w:color w:val="auto"/>
          <w:sz w:val="18"/>
        </w:rPr>
        <w:t xml:space="preserve">[J]. </w:t>
      </w:r>
      <w:r w:rsidR="007D6D49" w:rsidRPr="007D6D49">
        <w:rPr>
          <w:rFonts w:ascii="Times New Roman" w:hAnsi="Times New Roman" w:hint="eastAsia"/>
          <w:color w:val="auto"/>
          <w:sz w:val="18"/>
        </w:rPr>
        <w:t>建设科技</w:t>
      </w:r>
      <w:r w:rsidR="007D6D49" w:rsidRPr="007D6D49">
        <w:rPr>
          <w:rFonts w:ascii="Times New Roman" w:hAnsi="Times New Roman" w:hint="eastAsia"/>
          <w:color w:val="auto"/>
          <w:sz w:val="18"/>
        </w:rPr>
        <w:t>, 2015(14):</w:t>
      </w:r>
      <w:proofErr w:type="gramStart"/>
      <w:r w:rsidR="007D6D49" w:rsidRPr="007D6D49">
        <w:rPr>
          <w:rFonts w:ascii="Times New Roman" w:hAnsi="Times New Roman" w:hint="eastAsia"/>
          <w:color w:val="auto"/>
          <w:sz w:val="18"/>
        </w:rPr>
        <w:t>22-26.</w:t>
      </w:r>
      <w:proofErr w:type="gramEnd"/>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w:t>
      </w:r>
      <w:proofErr w:type="gramStart"/>
      <w:r w:rsidRPr="00F47D7D">
        <w:rPr>
          <w:rFonts w:ascii="Times New Roman" w:hAnsi="Times New Roman" w:hint="eastAsia"/>
          <w:color w:val="auto"/>
          <w:sz w:val="18"/>
        </w:rPr>
        <w:t>18-22.</w:t>
      </w:r>
      <w:proofErr w:type="gramEnd"/>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[5] HELMUT ALT, MICHAEL GODAU. COMPUTING THE FRÉCHET DISTANCE BETWEEN TWO POLYGONAL </w:t>
      </w:r>
      <w:proofErr w:type="gramStart"/>
      <w:r w:rsidRPr="00F47D7D">
        <w:rPr>
          <w:rFonts w:ascii="Times New Roman" w:hAnsi="Times New Roman"/>
          <w:color w:val="auto"/>
          <w:sz w:val="18"/>
        </w:rPr>
        <w:t>CURVES[</w:t>
      </w:r>
      <w:proofErr w:type="gramEnd"/>
      <w:r w:rsidRPr="00F47D7D">
        <w:rPr>
          <w:rFonts w:ascii="Times New Roman" w:hAnsi="Times New Roman"/>
          <w:color w:val="auto"/>
          <w:sz w:val="18"/>
        </w:rPr>
        <w:t>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xml:space="preserve">, Michael Clausen. Approximately matching polygonal curves with respect to the </w:t>
      </w:r>
      <w:proofErr w:type="spellStart"/>
      <w:r w:rsidRPr="00F47D7D">
        <w:rPr>
          <w:rFonts w:ascii="Times New Roman" w:hAnsi="Times New Roman" w:hint="eastAsia"/>
          <w:color w:val="auto"/>
          <w:sz w:val="18"/>
        </w:rPr>
        <w:t>Fr</w:t>
      </w:r>
      <w:proofErr w:type="spellEnd"/>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[7] Holm L, Sander C. Mapping the protein universe</w:t>
      </w:r>
      <w:proofErr w:type="gramStart"/>
      <w:r w:rsidRPr="00F47D7D">
        <w:rPr>
          <w:rFonts w:ascii="Times New Roman" w:hAnsi="Times New Roman"/>
          <w:color w:val="auto"/>
          <w:sz w:val="18"/>
        </w:rPr>
        <w:t>.[</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proofErr w:type="spellStart"/>
      <w:r w:rsidRPr="00F47D7D">
        <w:rPr>
          <w:rFonts w:ascii="Times New Roman" w:hAnsi="Times New Roman" w:hint="eastAsia"/>
          <w:color w:val="auto"/>
          <w:sz w:val="18"/>
        </w:rPr>
        <w:t>Fr</w:t>
      </w:r>
      <w:proofErr w:type="spellEnd"/>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w:t>
      </w:r>
      <w:proofErr w:type="gramStart"/>
      <w:r w:rsidRPr="00F47D7D">
        <w:rPr>
          <w:rFonts w:ascii="Times New Roman" w:hAnsi="Times New Roman" w:hint="eastAsia"/>
          <w:color w:val="auto"/>
          <w:sz w:val="18"/>
        </w:rPr>
        <w:t>227-232.</w:t>
      </w:r>
      <w:proofErr w:type="gramEnd"/>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proofErr w:type="gramStart"/>
      <w:r w:rsidRPr="00F47D7D">
        <w:rPr>
          <w:rFonts w:ascii="Times New Roman" w:hAnsi="Times New Roman"/>
          <w:color w:val="auto"/>
          <w:sz w:val="18"/>
        </w:rPr>
        <w:t>fonctionnel</w:t>
      </w:r>
      <w:proofErr w:type="spellEnd"/>
      <w:r w:rsidRPr="00F47D7D">
        <w:rPr>
          <w:rFonts w:ascii="Times New Roman" w:hAnsi="Times New Roman"/>
          <w:color w:val="auto"/>
          <w:sz w:val="18"/>
        </w:rPr>
        <w:t>[</w:t>
      </w:r>
      <w:proofErr w:type="gram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lastRenderedPageBreak/>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w:t>
      </w:r>
      <w:proofErr w:type="gramStart"/>
      <w:r w:rsidRPr="00F47D7D">
        <w:rPr>
          <w:rFonts w:ascii="Times New Roman" w:hAnsi="Times New Roman"/>
          <w:color w:val="auto"/>
          <w:sz w:val="18"/>
        </w:rPr>
        <w:t>Also[</w:t>
      </w:r>
      <w:proofErr w:type="gramEnd"/>
      <w:r w:rsidRPr="00F47D7D">
        <w:rPr>
          <w:rFonts w:ascii="Times New Roman" w:hAnsi="Times New Roman"/>
          <w:color w:val="auto"/>
          <w:sz w:val="18"/>
        </w:rPr>
        <w:t>J]. See Also, 1994, 64(3):636-637.</w:t>
      </w:r>
    </w:p>
    <w:p w14:paraId="589573ED" w14:textId="4DE01B33" w:rsidR="002518E1"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proofErr w:type="gramStart"/>
      <w:r w:rsidRPr="002518E1">
        <w:rPr>
          <w:rFonts w:ascii="Times New Roman" w:hAnsi="Times New Roman" w:hint="eastAsia"/>
          <w:color w:val="auto"/>
          <w:sz w:val="18"/>
        </w:rPr>
        <w:t>唐进君</w:t>
      </w:r>
      <w:proofErr w:type="gramEnd"/>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proofErr w:type="spellStart"/>
      <w:r w:rsidRPr="002518E1">
        <w:rPr>
          <w:rFonts w:ascii="Times New Roman" w:hAnsi="Times New Roman" w:hint="eastAsia"/>
          <w:color w:val="auto"/>
          <w:sz w:val="18"/>
        </w:rPr>
        <w:t>Fr</w:t>
      </w:r>
      <w:proofErr w:type="spellEnd"/>
      <w:r w:rsidRPr="002518E1">
        <w:rPr>
          <w:rFonts w:ascii="Times New Roman" w:hAnsi="Times New Roman" w:hint="eastAsia"/>
          <w:color w:val="auto"/>
          <w:sz w:val="18"/>
        </w:rPr>
        <w:t>é</w:t>
      </w:r>
      <w:proofErr w:type="spellStart"/>
      <w:r w:rsidRPr="002518E1">
        <w:rPr>
          <w:rFonts w:ascii="Times New Roman" w:hAnsi="Times New Roman" w:hint="eastAsia"/>
          <w:color w:val="auto"/>
          <w:sz w:val="18"/>
        </w:rPr>
        <w:t>chet</w:t>
      </w:r>
      <w:proofErr w:type="spellEnd"/>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w:t>
      </w:r>
      <w:proofErr w:type="gramStart"/>
      <w:r w:rsidRPr="002518E1">
        <w:rPr>
          <w:rFonts w:ascii="Times New Roman" w:hAnsi="Times New Roman" w:hint="eastAsia"/>
          <w:color w:val="auto"/>
          <w:sz w:val="18"/>
        </w:rPr>
        <w:t>223-226.</w:t>
      </w:r>
      <w:proofErr w:type="gramEnd"/>
    </w:p>
    <w:p w14:paraId="298059E2" w14:textId="73A8F074" w:rsidR="005C2981" w:rsidRPr="00F47D7D" w:rsidRDefault="005C298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[12] </w:t>
      </w:r>
      <w:proofErr w:type="gramStart"/>
      <w:r w:rsidRPr="005C2981">
        <w:rPr>
          <w:rFonts w:ascii="Times New Roman" w:hAnsi="Times New Roman" w:hint="eastAsia"/>
          <w:color w:val="auto"/>
          <w:sz w:val="18"/>
        </w:rPr>
        <w:t>江亿</w:t>
      </w:r>
      <w:r w:rsidRPr="005C2981">
        <w:rPr>
          <w:rFonts w:ascii="Times New Roman" w:hAnsi="Times New Roman" w:hint="eastAsia"/>
          <w:color w:val="auto"/>
          <w:sz w:val="18"/>
        </w:rPr>
        <w:t>,</w:t>
      </w:r>
      <w:proofErr w:type="gramEnd"/>
      <w:r w:rsidRPr="005C2981">
        <w:rPr>
          <w:rFonts w:ascii="Times New Roman" w:hAnsi="Times New Roman" w:hint="eastAsia"/>
          <w:color w:val="auto"/>
          <w:sz w:val="18"/>
        </w:rPr>
        <w:t xml:space="preserve"> </w:t>
      </w:r>
      <w:proofErr w:type="gramStart"/>
      <w:r w:rsidRPr="005C2981">
        <w:rPr>
          <w:rFonts w:ascii="Times New Roman" w:hAnsi="Times New Roman" w:hint="eastAsia"/>
          <w:color w:val="auto"/>
          <w:sz w:val="18"/>
        </w:rPr>
        <w:t>唐孝炎</w:t>
      </w:r>
      <w:proofErr w:type="gramEnd"/>
      <w:r w:rsidRPr="005C2981">
        <w:rPr>
          <w:rFonts w:ascii="Times New Roman" w:hAnsi="Times New Roman" w:hint="eastAsia"/>
          <w:color w:val="auto"/>
          <w:sz w:val="18"/>
        </w:rPr>
        <w:t xml:space="preserve">, </w:t>
      </w:r>
      <w:r w:rsidRPr="005C2981">
        <w:rPr>
          <w:rFonts w:ascii="Times New Roman" w:hAnsi="Times New Roman" w:hint="eastAsia"/>
          <w:color w:val="auto"/>
          <w:sz w:val="18"/>
        </w:rPr>
        <w:t>倪维斗</w:t>
      </w:r>
      <w:r w:rsidRPr="005C2981">
        <w:rPr>
          <w:rFonts w:ascii="Times New Roman" w:hAnsi="Times New Roman" w:hint="eastAsia"/>
          <w:color w:val="auto"/>
          <w:sz w:val="18"/>
        </w:rPr>
        <w:t>,</w:t>
      </w:r>
      <w:r w:rsidRPr="005C2981">
        <w:rPr>
          <w:rFonts w:ascii="Times New Roman" w:hAnsi="Times New Roman" w:hint="eastAsia"/>
          <w:color w:val="auto"/>
          <w:sz w:val="18"/>
        </w:rPr>
        <w:t>等</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北京</w:t>
      </w:r>
      <w:r w:rsidRPr="005C2981">
        <w:rPr>
          <w:rFonts w:ascii="Times New Roman" w:hAnsi="Times New Roman" w:hint="eastAsia"/>
          <w:color w:val="auto"/>
          <w:sz w:val="18"/>
        </w:rPr>
        <w:t>PM2.5</w:t>
      </w:r>
      <w:r w:rsidRPr="005C2981">
        <w:rPr>
          <w:rFonts w:ascii="Times New Roman" w:hAnsi="Times New Roman" w:hint="eastAsia"/>
          <w:color w:val="auto"/>
          <w:sz w:val="18"/>
        </w:rPr>
        <w:t>与冬季采暖热源的关系及治理措施</w:t>
      </w:r>
      <w:r w:rsidRPr="005C2981">
        <w:rPr>
          <w:rFonts w:ascii="Times New Roman" w:hAnsi="Times New Roman" w:hint="eastAsia"/>
          <w:color w:val="auto"/>
          <w:sz w:val="18"/>
        </w:rPr>
        <w:t xml:space="preserve">[J]. </w:t>
      </w:r>
      <w:r w:rsidRPr="005C2981">
        <w:rPr>
          <w:rFonts w:ascii="Times New Roman" w:hAnsi="Times New Roman" w:hint="eastAsia"/>
          <w:color w:val="auto"/>
          <w:sz w:val="18"/>
        </w:rPr>
        <w:t>中国能源</w:t>
      </w:r>
      <w:r w:rsidRPr="005C2981">
        <w:rPr>
          <w:rFonts w:ascii="Times New Roman" w:hAnsi="Times New Roman" w:hint="eastAsia"/>
          <w:color w:val="auto"/>
          <w:sz w:val="18"/>
        </w:rPr>
        <w:t>, 2014, 36(1):</w:t>
      </w:r>
      <w:proofErr w:type="gramStart"/>
      <w:r w:rsidRPr="005C2981">
        <w:rPr>
          <w:rFonts w:ascii="Times New Roman" w:hAnsi="Times New Roman" w:hint="eastAsia"/>
          <w:color w:val="auto"/>
          <w:sz w:val="18"/>
        </w:rPr>
        <w:t>7-13.</w:t>
      </w:r>
      <w:proofErr w:type="gramEnd"/>
    </w:p>
    <w:sectPr w:rsidR="005C2981" w:rsidRPr="00F47D7D" w:rsidSect="00CF1E15">
      <w:type w:val="continuous"/>
      <w:pgSz w:w="11906" w:h="16838" w:code="9"/>
      <w:pgMar w:top="1361" w:right="1021" w:bottom="1361" w:left="1021" w:header="851" w:footer="2835"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zhwsun" w:date="2016-05-19T22:14:00Z" w:initials="z">
    <w:p w14:paraId="3B8C70EC" w14:textId="15D4CF99" w:rsidR="006616F8" w:rsidRDefault="006616F8" w:rsidP="006616F8">
      <w:pPr>
        <w:pStyle w:val="ab"/>
        <w:ind w:firstLine="420"/>
      </w:pPr>
      <w:r>
        <w:rPr>
          <w:rStyle w:val="aa"/>
        </w:rPr>
        <w:annotationRef/>
      </w:r>
    </w:p>
  </w:comment>
  <w:comment w:id="3" w:author="zhwsun" w:date="2016-05-19T22:25:00Z" w:initials="z">
    <w:p w14:paraId="76426B71" w14:textId="3E4E9687" w:rsidR="006616F8" w:rsidRDefault="006616F8" w:rsidP="006616F8">
      <w:pPr>
        <w:pStyle w:val="ab"/>
        <w:ind w:firstLine="420"/>
      </w:pPr>
      <w:r>
        <w:rPr>
          <w:rStyle w:val="aa"/>
        </w:rPr>
        <w:annotationRef/>
      </w:r>
      <w:r>
        <w:rPr>
          <w:rFonts w:hint="eastAsia"/>
        </w:rPr>
        <w:t>1</w:t>
      </w:r>
      <w:r>
        <w:rPr>
          <w:rFonts w:hint="eastAsia"/>
        </w:rPr>
        <w:t>：根据企业信息化和供热节能提出需要评价，提出业务要求。</w:t>
      </w:r>
    </w:p>
    <w:p w14:paraId="52E08EEB" w14:textId="57D08052" w:rsidR="006616F8" w:rsidRDefault="006616F8" w:rsidP="006616F8">
      <w:pPr>
        <w:pStyle w:val="ab"/>
        <w:ind w:firstLine="420"/>
      </w:pPr>
      <w:r>
        <w:rPr>
          <w:rFonts w:hint="eastAsia"/>
        </w:rPr>
        <w:t>2</w:t>
      </w:r>
      <w:r>
        <w:rPr>
          <w:rFonts w:hint="eastAsia"/>
        </w:rPr>
        <w:t>：并进一步提出供热的要求，引入曲线相速度来比较曲线，介绍各曲线比较的文献（不一定只有</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Pr>
          <w:rFonts w:hint="eastAsia"/>
        </w:rPr>
        <w:t>和</w:t>
      </w:r>
      <w:proofErr w:type="spellStart"/>
      <w:r w:rsidRPr="00220F08">
        <w:rPr>
          <w:rFonts w:hint="eastAsia"/>
        </w:rPr>
        <w:t>Hausdorff</w:t>
      </w:r>
      <w:proofErr w:type="spellEnd"/>
      <w:r>
        <w:rPr>
          <w:rFonts w:hint="eastAsia"/>
        </w:rPr>
        <w:t>），并表明目前文献没有考虑曲线重合的度量（看怎么表述）。</w:t>
      </w:r>
    </w:p>
    <w:p w14:paraId="7CC9BE39" w14:textId="0B78E4EE" w:rsidR="006616F8" w:rsidRDefault="006616F8" w:rsidP="006616F8">
      <w:pPr>
        <w:pStyle w:val="ab"/>
        <w:ind w:firstLine="420"/>
      </w:pPr>
      <w:r>
        <w:rPr>
          <w:rFonts w:hint="eastAsia"/>
        </w:rPr>
        <w:t>3</w:t>
      </w:r>
      <w:r>
        <w:rPr>
          <w:rFonts w:hint="eastAsia"/>
        </w:rPr>
        <w:t>：在已有模型基础上提出自己的评价模型</w:t>
      </w:r>
      <w:r w:rsidR="000D5488">
        <w:rPr>
          <w:rFonts w:hint="eastAsia"/>
        </w:rPr>
        <w:t>，从</w:t>
      </w:r>
      <w:r w:rsidR="000D5488">
        <w:rPr>
          <w:rFonts w:hint="eastAsia"/>
        </w:rPr>
        <w:t>5</w:t>
      </w:r>
      <w:r w:rsidR="000D5488">
        <w:rPr>
          <w:rFonts w:hint="eastAsia"/>
        </w:rPr>
        <w:t>（</w:t>
      </w:r>
      <w:r w:rsidR="000D5488">
        <w:rPr>
          <w:rFonts w:hint="eastAsia"/>
        </w:rPr>
        <w:t>n</w:t>
      </w:r>
      <w:r w:rsidR="000D5488">
        <w:rPr>
          <w:rFonts w:hint="eastAsia"/>
        </w:rPr>
        <w:t>）</w:t>
      </w:r>
      <w:proofErr w:type="gramStart"/>
      <w:r w:rsidR="000D5488">
        <w:rPr>
          <w:rFonts w:hint="eastAsia"/>
        </w:rPr>
        <w:t>个</w:t>
      </w:r>
      <w:proofErr w:type="gramEnd"/>
      <w:r w:rsidR="000D5488">
        <w:rPr>
          <w:rFonts w:hint="eastAsia"/>
        </w:rPr>
        <w:t>角度考虑。</w:t>
      </w:r>
    </w:p>
    <w:p w14:paraId="7D862609" w14:textId="77777777" w:rsidR="006616F8" w:rsidRDefault="006616F8" w:rsidP="006616F8">
      <w:pPr>
        <w:pStyle w:val="ab"/>
        <w:ind w:firstLine="420"/>
      </w:pPr>
      <w:r>
        <w:rPr>
          <w:rFonts w:hint="eastAsia"/>
        </w:rPr>
        <w:t>4</w:t>
      </w:r>
      <w:r>
        <w:rPr>
          <w:rFonts w:hint="eastAsia"/>
        </w:rPr>
        <w:t>：给出评价的实验结果</w:t>
      </w:r>
    </w:p>
    <w:p w14:paraId="28E1C1BC" w14:textId="77777777" w:rsidR="006616F8" w:rsidRDefault="006616F8" w:rsidP="006616F8">
      <w:pPr>
        <w:pStyle w:val="ab"/>
        <w:ind w:firstLine="420"/>
      </w:pPr>
      <w:r>
        <w:rPr>
          <w:rFonts w:hint="eastAsia"/>
        </w:rPr>
        <w:t xml:space="preserve">   </w:t>
      </w:r>
      <w:r>
        <w:rPr>
          <w:rFonts w:hint="eastAsia"/>
        </w:rPr>
        <w:t>并提出能耗结果辅助说明。</w:t>
      </w:r>
    </w:p>
    <w:p w14:paraId="51219A9F" w14:textId="612CD476" w:rsidR="006616F8" w:rsidRDefault="006616F8" w:rsidP="006616F8">
      <w:pPr>
        <w:pStyle w:val="ab"/>
        <w:ind w:firstLine="420"/>
      </w:pPr>
      <w:r>
        <w:rPr>
          <w:rFonts w:hint="eastAsia"/>
        </w:rPr>
        <w:t>5</w:t>
      </w:r>
      <w:r>
        <w:rPr>
          <w:rFonts w:hint="eastAsia"/>
        </w:rPr>
        <w:t>：结论</w:t>
      </w:r>
    </w:p>
    <w:p w14:paraId="1135B482" w14:textId="77777777" w:rsidR="006616F8" w:rsidRDefault="006616F8" w:rsidP="006616F8">
      <w:pPr>
        <w:pStyle w:val="ab"/>
        <w:ind w:firstLine="420"/>
      </w:pPr>
    </w:p>
    <w:p w14:paraId="3B055896" w14:textId="2BEAEE59" w:rsidR="006616F8" w:rsidRPr="006616F8" w:rsidRDefault="006616F8" w:rsidP="006616F8">
      <w:pPr>
        <w:pStyle w:val="ab"/>
        <w:ind w:firstLine="420"/>
      </w:pPr>
      <w:r>
        <w:rPr>
          <w:rFonts w:hint="eastAsia"/>
        </w:rPr>
        <w:t>论文在编写过程中要根据各部分内容数量作调整</w:t>
      </w:r>
    </w:p>
  </w:comment>
  <w:comment w:id="7" w:author="zhwsun" w:date="2016-05-19T22:26:00Z" w:initials="z">
    <w:p w14:paraId="16FB4CAB" w14:textId="41B900AE" w:rsidR="0007642A" w:rsidRDefault="0007642A" w:rsidP="0007642A">
      <w:pPr>
        <w:pStyle w:val="ab"/>
        <w:ind w:firstLine="420"/>
      </w:pPr>
      <w:r>
        <w:rPr>
          <w:rStyle w:val="aa"/>
        </w:rPr>
        <w:annotationRef/>
      </w:r>
    </w:p>
  </w:comment>
  <w:comment w:id="8" w:author="zhwsun" w:date="2016-05-19T22:26:00Z" w:initials="z">
    <w:p w14:paraId="692FF4E8" w14:textId="6FD34497" w:rsidR="0007642A" w:rsidRDefault="0007642A" w:rsidP="0007642A">
      <w:pPr>
        <w:pStyle w:val="ab"/>
        <w:ind w:firstLine="420"/>
      </w:pPr>
      <w:r>
        <w:rPr>
          <w:rStyle w:val="aa"/>
        </w:rPr>
        <w:annotationRef/>
      </w:r>
    </w:p>
  </w:comment>
  <w:comment w:id="9" w:author="zhwsun" w:date="2016-05-19T22:30:00Z" w:initials="z">
    <w:p w14:paraId="715BF4C4" w14:textId="5F7629F3" w:rsidR="0007642A" w:rsidRDefault="0007642A" w:rsidP="0007642A">
      <w:pPr>
        <w:pStyle w:val="ab"/>
        <w:ind w:firstLine="420"/>
      </w:pPr>
      <w:r>
        <w:rPr>
          <w:rStyle w:val="aa"/>
        </w:rPr>
        <w:annotationRef/>
      </w:r>
      <w:r w:rsidR="00640D27">
        <w:rPr>
          <w:rFonts w:hint="eastAsia"/>
        </w:rPr>
        <w:t>和前面重复率太高了</w:t>
      </w:r>
      <w:bookmarkStart w:id="10" w:name="_GoBack"/>
      <w:bookmarkEnd w:id="10"/>
    </w:p>
  </w:comment>
  <w:comment w:id="11" w:author="zhwsun" w:date="2016-05-19T22:29:00Z" w:initials="z">
    <w:p w14:paraId="1D68AC85" w14:textId="0C289E88" w:rsidR="0007642A" w:rsidRDefault="0007642A" w:rsidP="0007642A">
      <w:pPr>
        <w:pStyle w:val="ab"/>
        <w:ind w:firstLine="420"/>
      </w:pPr>
      <w:r>
        <w:rPr>
          <w:rStyle w:val="aa"/>
        </w:rPr>
        <w:annotationRef/>
      </w:r>
      <w:r>
        <w:rPr>
          <w:rFonts w:hint="eastAsia"/>
        </w:rPr>
        <w:t>上次说的雷达图呢</w:t>
      </w:r>
    </w:p>
  </w:comment>
  <w:comment w:id="12" w:author="zhwsun" w:date="2016-05-19T22:28:00Z" w:initials="z">
    <w:p w14:paraId="3A4BD5AD" w14:textId="1E7C30CB" w:rsidR="0007642A" w:rsidRDefault="0007642A" w:rsidP="0007642A">
      <w:pPr>
        <w:pStyle w:val="ab"/>
        <w:ind w:firstLine="420"/>
      </w:pPr>
      <w:r>
        <w:rPr>
          <w:rStyle w:val="aa"/>
        </w:rPr>
        <w:annotationRef/>
      </w:r>
      <w:r>
        <w:rPr>
          <w:rFonts w:hint="eastAsia"/>
        </w:rPr>
        <w:t>单位耗气量一个</w:t>
      </w:r>
      <w:r>
        <w:rPr>
          <w:rFonts w:hint="eastAsia"/>
        </w:rPr>
        <w:t>9.6</w:t>
      </w:r>
      <w:r>
        <w:rPr>
          <w:rFonts w:hint="eastAsia"/>
        </w:rPr>
        <w:t>，一个</w:t>
      </w:r>
      <w:r>
        <w:rPr>
          <w:rFonts w:hint="eastAsia"/>
        </w:rPr>
        <w:t>10.5</w:t>
      </w:r>
      <w:r>
        <w:rPr>
          <w:rFonts w:hint="eastAsia"/>
        </w:rPr>
        <w:t>，</w:t>
      </w:r>
      <w:proofErr w:type="gramStart"/>
      <w:r>
        <w:rPr>
          <w:rFonts w:hint="eastAsia"/>
        </w:rPr>
        <w:t>反算吧</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FED8E" w14:textId="77777777" w:rsidR="0003494C" w:rsidRDefault="0003494C">
      <w:pPr>
        <w:ind w:firstLine="420"/>
      </w:pPr>
      <w:r>
        <w:separator/>
      </w:r>
    </w:p>
  </w:endnote>
  <w:endnote w:type="continuationSeparator" w:id="0">
    <w:p w14:paraId="2637DAE5" w14:textId="77777777" w:rsidR="0003494C" w:rsidRDefault="0003494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FD12" w14:textId="77777777" w:rsidR="0065430D" w:rsidRDefault="0065430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42253" w14:textId="77777777" w:rsidR="0065430D" w:rsidRDefault="0065430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5DC59249"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00D46DFD" w:rsidRPr="00D46DFD">
      <w:rPr>
        <w:rFonts w:hint="eastAsia"/>
        <w:sz w:val="16"/>
        <w:szCs w:val="16"/>
      </w:rPr>
      <w:t>国家自然科学基金</w:t>
    </w:r>
    <w:r w:rsidRPr="00F478AA">
      <w:rPr>
        <w:rFonts w:hint="eastAsia"/>
        <w:sz w:val="16"/>
        <w:szCs w:val="16"/>
      </w:rPr>
      <w:t>（</w:t>
    </w:r>
    <w:r w:rsidR="00D46DFD" w:rsidRPr="00D46DFD">
      <w:rPr>
        <w:sz w:val="16"/>
        <w:szCs w:val="16"/>
      </w:rPr>
      <w:t>31370075</w:t>
    </w:r>
    <w:r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天津科技大学创新基金</w:t>
    </w:r>
    <w:r w:rsidR="00D46DFD" w:rsidRPr="00F478AA">
      <w:rPr>
        <w:rFonts w:hint="eastAsia"/>
        <w:sz w:val="16"/>
        <w:szCs w:val="16"/>
      </w:rPr>
      <w:t>（</w:t>
    </w:r>
    <w:r w:rsidR="00D46DFD" w:rsidRPr="00D46DFD">
      <w:rPr>
        <w:sz w:val="16"/>
        <w:szCs w:val="16"/>
      </w:rPr>
      <w:t>2014CXLG28</w:t>
    </w:r>
    <w:r w:rsidR="00D46DFD"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天津应用基础与前沿技术研究计划</w:t>
    </w:r>
    <w:r w:rsidR="00D46DFD" w:rsidRPr="00F478AA">
      <w:rPr>
        <w:rFonts w:hint="eastAsia"/>
        <w:sz w:val="16"/>
        <w:szCs w:val="16"/>
      </w:rPr>
      <w:t>（</w:t>
    </w:r>
    <w:r w:rsidR="00D46DFD" w:rsidRPr="00D46DFD">
      <w:rPr>
        <w:sz w:val="16"/>
        <w:szCs w:val="16"/>
      </w:rPr>
      <w:t>14JCQNJC00300</w:t>
    </w:r>
    <w:r w:rsidR="00D46DFD" w:rsidRPr="00F478AA">
      <w:rPr>
        <w:rFonts w:hint="eastAsia"/>
        <w:sz w:val="16"/>
        <w:szCs w:val="16"/>
      </w:rPr>
      <w:t>）</w:t>
    </w:r>
  </w:p>
  <w:p w14:paraId="1D0ED47A" w14:textId="0E9139CE"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00D46DFD">
      <w:rPr>
        <w:rFonts w:hint="eastAsia"/>
        <w:sz w:val="16"/>
        <w:szCs w:val="16"/>
      </w:rPr>
      <w:t>孙志伟</w:t>
    </w:r>
    <w:r w:rsidRPr="00F478AA">
      <w:rPr>
        <w:rFonts w:hint="eastAsia"/>
        <w:sz w:val="16"/>
        <w:szCs w:val="16"/>
      </w:rPr>
      <w:t>（</w:t>
    </w:r>
    <w:r w:rsidR="00D46DFD" w:rsidRPr="00D46DFD">
      <w:rPr>
        <w:sz w:val="16"/>
        <w:szCs w:val="16"/>
      </w:rPr>
      <w:t>1973</w:t>
    </w:r>
    <w:r w:rsidRPr="00F478AA">
      <w:rPr>
        <w:rFonts w:ascii="宋体" w:hAnsi="宋体" w:hint="eastAsia"/>
        <w:sz w:val="16"/>
        <w:szCs w:val="16"/>
      </w:rPr>
      <w:t>—</w:t>
    </w:r>
    <w:r w:rsidRPr="00F478AA">
      <w:rPr>
        <w:rFonts w:hint="eastAsia"/>
        <w:sz w:val="16"/>
        <w:szCs w:val="16"/>
      </w:rPr>
      <w:t>），</w:t>
    </w:r>
    <w:r w:rsidR="00D46DFD">
      <w:rPr>
        <w:rFonts w:hint="eastAsia"/>
        <w:sz w:val="16"/>
        <w:szCs w:val="16"/>
      </w:rPr>
      <w:t>男（汉族），</w:t>
    </w:r>
    <w:r w:rsidR="00C348EF">
      <w:rPr>
        <w:rFonts w:hint="eastAsia"/>
        <w:sz w:val="16"/>
        <w:szCs w:val="16"/>
      </w:rPr>
      <w:t>河北保定人</w:t>
    </w:r>
    <w:r w:rsidR="00D46DFD">
      <w:rPr>
        <w:rFonts w:hint="eastAsia"/>
        <w:sz w:val="16"/>
        <w:szCs w:val="16"/>
      </w:rPr>
      <w:t>，副教授，博士</w:t>
    </w:r>
    <w:r>
      <w:rPr>
        <w:rFonts w:hint="eastAsia"/>
        <w:sz w:val="16"/>
        <w:szCs w:val="16"/>
      </w:rPr>
      <w:t>，</w:t>
    </w:r>
    <w:r w:rsidR="00D46DFD">
      <w:rPr>
        <w:rFonts w:hint="eastAsia"/>
        <w:sz w:val="16"/>
        <w:szCs w:val="16"/>
      </w:rPr>
      <w:t>zhw</w:t>
    </w:r>
    <w:r w:rsidR="00D46DFD">
      <w:rPr>
        <w:sz w:val="16"/>
        <w:szCs w:val="16"/>
      </w:rPr>
      <w:t>sun@tust.edu.cn</w:t>
    </w:r>
    <w:r w:rsidR="008B6108">
      <w:rPr>
        <w:rFonts w:hint="eastAsia"/>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7B687" w14:textId="77777777" w:rsidR="0003494C" w:rsidRDefault="0003494C">
      <w:pPr>
        <w:ind w:firstLine="420"/>
      </w:pPr>
      <w:r>
        <w:separator/>
      </w:r>
    </w:p>
  </w:footnote>
  <w:footnote w:type="continuationSeparator" w:id="0">
    <w:p w14:paraId="124814C0" w14:textId="77777777" w:rsidR="0003494C" w:rsidRDefault="0003494C">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6B56D" w14:textId="77777777" w:rsidR="0065430D" w:rsidRDefault="0065430D">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A80C" w14:textId="77777777" w:rsidR="0065430D" w:rsidRDefault="0065430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34246" w14:textId="77777777" w:rsidR="0065430D" w:rsidRDefault="0065430D">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536E57D0"/>
    <w:multiLevelType w:val="multilevel"/>
    <w:tmpl w:val="CC102148"/>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F5"/>
    <w:rsid w:val="0000581B"/>
    <w:rsid w:val="00006C59"/>
    <w:rsid w:val="00014CD1"/>
    <w:rsid w:val="00020B20"/>
    <w:rsid w:val="00024455"/>
    <w:rsid w:val="00025EB8"/>
    <w:rsid w:val="000316C5"/>
    <w:rsid w:val="0003494C"/>
    <w:rsid w:val="00034EBC"/>
    <w:rsid w:val="000372E8"/>
    <w:rsid w:val="00045D1E"/>
    <w:rsid w:val="00046EBB"/>
    <w:rsid w:val="00047E1A"/>
    <w:rsid w:val="000516AC"/>
    <w:rsid w:val="00051FE6"/>
    <w:rsid w:val="00054100"/>
    <w:rsid w:val="000716FB"/>
    <w:rsid w:val="00072782"/>
    <w:rsid w:val="0007642A"/>
    <w:rsid w:val="00076F09"/>
    <w:rsid w:val="000824F5"/>
    <w:rsid w:val="000862CF"/>
    <w:rsid w:val="000935ED"/>
    <w:rsid w:val="000A2423"/>
    <w:rsid w:val="000A3102"/>
    <w:rsid w:val="000A3A55"/>
    <w:rsid w:val="000C256A"/>
    <w:rsid w:val="000C4FD0"/>
    <w:rsid w:val="000D0850"/>
    <w:rsid w:val="000D4065"/>
    <w:rsid w:val="000D5488"/>
    <w:rsid w:val="000D5A87"/>
    <w:rsid w:val="000E2E48"/>
    <w:rsid w:val="000E5A9A"/>
    <w:rsid w:val="000F0E7E"/>
    <w:rsid w:val="00104BC6"/>
    <w:rsid w:val="001055ED"/>
    <w:rsid w:val="00105F30"/>
    <w:rsid w:val="00115639"/>
    <w:rsid w:val="001157DA"/>
    <w:rsid w:val="00116841"/>
    <w:rsid w:val="0013067B"/>
    <w:rsid w:val="00136C99"/>
    <w:rsid w:val="00140B83"/>
    <w:rsid w:val="00152A6B"/>
    <w:rsid w:val="00157F04"/>
    <w:rsid w:val="00166A64"/>
    <w:rsid w:val="00190B6C"/>
    <w:rsid w:val="00192AEC"/>
    <w:rsid w:val="001B4D4A"/>
    <w:rsid w:val="001C5560"/>
    <w:rsid w:val="001D69F4"/>
    <w:rsid w:val="001E1B6A"/>
    <w:rsid w:val="001E2CBE"/>
    <w:rsid w:val="001E3936"/>
    <w:rsid w:val="001E79B1"/>
    <w:rsid w:val="002066B4"/>
    <w:rsid w:val="00217468"/>
    <w:rsid w:val="0021794D"/>
    <w:rsid w:val="0022004B"/>
    <w:rsid w:val="00220F08"/>
    <w:rsid w:val="002211CF"/>
    <w:rsid w:val="0022218E"/>
    <w:rsid w:val="0022229A"/>
    <w:rsid w:val="00224533"/>
    <w:rsid w:val="00233E52"/>
    <w:rsid w:val="00241E3B"/>
    <w:rsid w:val="00242FB5"/>
    <w:rsid w:val="002451DF"/>
    <w:rsid w:val="002472FF"/>
    <w:rsid w:val="00247AA5"/>
    <w:rsid w:val="002518E1"/>
    <w:rsid w:val="00255E99"/>
    <w:rsid w:val="002678B3"/>
    <w:rsid w:val="002734F0"/>
    <w:rsid w:val="002A03BC"/>
    <w:rsid w:val="002A2775"/>
    <w:rsid w:val="002A3DF6"/>
    <w:rsid w:val="002B14C1"/>
    <w:rsid w:val="002B3496"/>
    <w:rsid w:val="002C29D5"/>
    <w:rsid w:val="002C3D9F"/>
    <w:rsid w:val="002C4B4E"/>
    <w:rsid w:val="002D6DC7"/>
    <w:rsid w:val="002D6DE3"/>
    <w:rsid w:val="002D71A4"/>
    <w:rsid w:val="002D75EB"/>
    <w:rsid w:val="002E049C"/>
    <w:rsid w:val="002E6F2F"/>
    <w:rsid w:val="002F1337"/>
    <w:rsid w:val="003036E1"/>
    <w:rsid w:val="00306490"/>
    <w:rsid w:val="00311046"/>
    <w:rsid w:val="00313FA9"/>
    <w:rsid w:val="00323AFE"/>
    <w:rsid w:val="003637A2"/>
    <w:rsid w:val="0036398A"/>
    <w:rsid w:val="00385656"/>
    <w:rsid w:val="0038581F"/>
    <w:rsid w:val="00393948"/>
    <w:rsid w:val="003966A4"/>
    <w:rsid w:val="003B167C"/>
    <w:rsid w:val="003B20E3"/>
    <w:rsid w:val="003B4837"/>
    <w:rsid w:val="003C2BCE"/>
    <w:rsid w:val="003E4E94"/>
    <w:rsid w:val="003E5F55"/>
    <w:rsid w:val="003F77EE"/>
    <w:rsid w:val="00401036"/>
    <w:rsid w:val="00407EF2"/>
    <w:rsid w:val="00420AEC"/>
    <w:rsid w:val="0043001E"/>
    <w:rsid w:val="00432806"/>
    <w:rsid w:val="004341EE"/>
    <w:rsid w:val="00442DE6"/>
    <w:rsid w:val="004441D4"/>
    <w:rsid w:val="00444237"/>
    <w:rsid w:val="00447887"/>
    <w:rsid w:val="004537E7"/>
    <w:rsid w:val="0045505D"/>
    <w:rsid w:val="00456308"/>
    <w:rsid w:val="004641A6"/>
    <w:rsid w:val="00464480"/>
    <w:rsid w:val="0047013D"/>
    <w:rsid w:val="004726E6"/>
    <w:rsid w:val="00473EB4"/>
    <w:rsid w:val="0048032D"/>
    <w:rsid w:val="004813C2"/>
    <w:rsid w:val="004820F3"/>
    <w:rsid w:val="00482D4F"/>
    <w:rsid w:val="0048516F"/>
    <w:rsid w:val="00491A73"/>
    <w:rsid w:val="00492C4C"/>
    <w:rsid w:val="004973EE"/>
    <w:rsid w:val="004A0A8B"/>
    <w:rsid w:val="004B5DD5"/>
    <w:rsid w:val="004C0265"/>
    <w:rsid w:val="004F3FEA"/>
    <w:rsid w:val="004F6724"/>
    <w:rsid w:val="00503961"/>
    <w:rsid w:val="005106A8"/>
    <w:rsid w:val="005146AA"/>
    <w:rsid w:val="00520ED6"/>
    <w:rsid w:val="00525E52"/>
    <w:rsid w:val="005363B9"/>
    <w:rsid w:val="00543B88"/>
    <w:rsid w:val="00551A3C"/>
    <w:rsid w:val="005562CE"/>
    <w:rsid w:val="005661F4"/>
    <w:rsid w:val="00567D2C"/>
    <w:rsid w:val="00570F51"/>
    <w:rsid w:val="00571464"/>
    <w:rsid w:val="00581B3A"/>
    <w:rsid w:val="00585D1A"/>
    <w:rsid w:val="00587D0F"/>
    <w:rsid w:val="00592253"/>
    <w:rsid w:val="00593EA2"/>
    <w:rsid w:val="005A07D9"/>
    <w:rsid w:val="005C1548"/>
    <w:rsid w:val="005C2981"/>
    <w:rsid w:val="005C369A"/>
    <w:rsid w:val="005C6447"/>
    <w:rsid w:val="005D4531"/>
    <w:rsid w:val="005D65C7"/>
    <w:rsid w:val="005D68D2"/>
    <w:rsid w:val="005E3E47"/>
    <w:rsid w:val="005E766A"/>
    <w:rsid w:val="005F5000"/>
    <w:rsid w:val="006061D1"/>
    <w:rsid w:val="0062193D"/>
    <w:rsid w:val="00640D27"/>
    <w:rsid w:val="00641D17"/>
    <w:rsid w:val="00645B55"/>
    <w:rsid w:val="00650CC8"/>
    <w:rsid w:val="00652E5F"/>
    <w:rsid w:val="0065430D"/>
    <w:rsid w:val="006616F8"/>
    <w:rsid w:val="00661EAD"/>
    <w:rsid w:val="0066670D"/>
    <w:rsid w:val="006707A4"/>
    <w:rsid w:val="006A2D37"/>
    <w:rsid w:val="006A3015"/>
    <w:rsid w:val="006A4E85"/>
    <w:rsid w:val="006A506E"/>
    <w:rsid w:val="006A6964"/>
    <w:rsid w:val="006A6A80"/>
    <w:rsid w:val="006C52C6"/>
    <w:rsid w:val="006D0AD6"/>
    <w:rsid w:val="006F73A9"/>
    <w:rsid w:val="00701E25"/>
    <w:rsid w:val="007075A9"/>
    <w:rsid w:val="007149F6"/>
    <w:rsid w:val="00715C20"/>
    <w:rsid w:val="007176B2"/>
    <w:rsid w:val="00720F4F"/>
    <w:rsid w:val="00722958"/>
    <w:rsid w:val="00732742"/>
    <w:rsid w:val="00743632"/>
    <w:rsid w:val="00747179"/>
    <w:rsid w:val="00757E51"/>
    <w:rsid w:val="00766A72"/>
    <w:rsid w:val="00772243"/>
    <w:rsid w:val="00790BEE"/>
    <w:rsid w:val="00793CFA"/>
    <w:rsid w:val="007A425A"/>
    <w:rsid w:val="007A6747"/>
    <w:rsid w:val="007B6812"/>
    <w:rsid w:val="007B6E8F"/>
    <w:rsid w:val="007C3738"/>
    <w:rsid w:val="007D0081"/>
    <w:rsid w:val="007D5C66"/>
    <w:rsid w:val="007D6D49"/>
    <w:rsid w:val="007E7E84"/>
    <w:rsid w:val="007F64B7"/>
    <w:rsid w:val="00800174"/>
    <w:rsid w:val="008054F7"/>
    <w:rsid w:val="00812A08"/>
    <w:rsid w:val="00813E2A"/>
    <w:rsid w:val="00814620"/>
    <w:rsid w:val="00815CC7"/>
    <w:rsid w:val="0081616B"/>
    <w:rsid w:val="00824AEB"/>
    <w:rsid w:val="00831348"/>
    <w:rsid w:val="008604E6"/>
    <w:rsid w:val="0086155A"/>
    <w:rsid w:val="0086490B"/>
    <w:rsid w:val="008730C2"/>
    <w:rsid w:val="00884C59"/>
    <w:rsid w:val="00884C6E"/>
    <w:rsid w:val="00886684"/>
    <w:rsid w:val="00897131"/>
    <w:rsid w:val="008A0FC8"/>
    <w:rsid w:val="008A6BF2"/>
    <w:rsid w:val="008B08F4"/>
    <w:rsid w:val="008B6108"/>
    <w:rsid w:val="008C2AF6"/>
    <w:rsid w:val="008C4942"/>
    <w:rsid w:val="008D5996"/>
    <w:rsid w:val="008E0677"/>
    <w:rsid w:val="008E3B8D"/>
    <w:rsid w:val="008E7332"/>
    <w:rsid w:val="008F57D1"/>
    <w:rsid w:val="008F6582"/>
    <w:rsid w:val="009015F3"/>
    <w:rsid w:val="00914EF2"/>
    <w:rsid w:val="00920A78"/>
    <w:rsid w:val="0093473B"/>
    <w:rsid w:val="0094618F"/>
    <w:rsid w:val="00951881"/>
    <w:rsid w:val="009605BE"/>
    <w:rsid w:val="00962355"/>
    <w:rsid w:val="00963475"/>
    <w:rsid w:val="00972C3A"/>
    <w:rsid w:val="009738D2"/>
    <w:rsid w:val="00974B03"/>
    <w:rsid w:val="00981551"/>
    <w:rsid w:val="009825B7"/>
    <w:rsid w:val="00983371"/>
    <w:rsid w:val="00984F67"/>
    <w:rsid w:val="00987D92"/>
    <w:rsid w:val="00987F03"/>
    <w:rsid w:val="00991691"/>
    <w:rsid w:val="009A1B64"/>
    <w:rsid w:val="009A71EE"/>
    <w:rsid w:val="009B3C09"/>
    <w:rsid w:val="009B5F97"/>
    <w:rsid w:val="009B69D6"/>
    <w:rsid w:val="009C3997"/>
    <w:rsid w:val="009C40E7"/>
    <w:rsid w:val="009C45EF"/>
    <w:rsid w:val="009C5D17"/>
    <w:rsid w:val="009D245F"/>
    <w:rsid w:val="009D53B4"/>
    <w:rsid w:val="009E09A6"/>
    <w:rsid w:val="009E26E4"/>
    <w:rsid w:val="009F122F"/>
    <w:rsid w:val="00A02553"/>
    <w:rsid w:val="00A049D8"/>
    <w:rsid w:val="00A11C0C"/>
    <w:rsid w:val="00A2321A"/>
    <w:rsid w:val="00A3070D"/>
    <w:rsid w:val="00A33A71"/>
    <w:rsid w:val="00A463CA"/>
    <w:rsid w:val="00A47831"/>
    <w:rsid w:val="00A72325"/>
    <w:rsid w:val="00A82537"/>
    <w:rsid w:val="00A846A4"/>
    <w:rsid w:val="00A85E29"/>
    <w:rsid w:val="00A876E1"/>
    <w:rsid w:val="00A959BA"/>
    <w:rsid w:val="00A96352"/>
    <w:rsid w:val="00AA4121"/>
    <w:rsid w:val="00AA63F3"/>
    <w:rsid w:val="00AB48CA"/>
    <w:rsid w:val="00AC3762"/>
    <w:rsid w:val="00AC7AE4"/>
    <w:rsid w:val="00AD50FD"/>
    <w:rsid w:val="00AE01D3"/>
    <w:rsid w:val="00AE3936"/>
    <w:rsid w:val="00AF0914"/>
    <w:rsid w:val="00AF1AB4"/>
    <w:rsid w:val="00AF6F67"/>
    <w:rsid w:val="00B11011"/>
    <w:rsid w:val="00B13CAB"/>
    <w:rsid w:val="00B30CC5"/>
    <w:rsid w:val="00B315B9"/>
    <w:rsid w:val="00B4360B"/>
    <w:rsid w:val="00B66649"/>
    <w:rsid w:val="00B72CFD"/>
    <w:rsid w:val="00B779E5"/>
    <w:rsid w:val="00B82F93"/>
    <w:rsid w:val="00B87393"/>
    <w:rsid w:val="00B97B6A"/>
    <w:rsid w:val="00BA42AA"/>
    <w:rsid w:val="00BC0C0C"/>
    <w:rsid w:val="00BC2F50"/>
    <w:rsid w:val="00BE14C5"/>
    <w:rsid w:val="00BE2D4C"/>
    <w:rsid w:val="00BE7CFB"/>
    <w:rsid w:val="00C10C59"/>
    <w:rsid w:val="00C16D6B"/>
    <w:rsid w:val="00C327F3"/>
    <w:rsid w:val="00C348EF"/>
    <w:rsid w:val="00C43C93"/>
    <w:rsid w:val="00C52932"/>
    <w:rsid w:val="00C717AD"/>
    <w:rsid w:val="00C837A1"/>
    <w:rsid w:val="00C84F71"/>
    <w:rsid w:val="00C86495"/>
    <w:rsid w:val="00C90BFA"/>
    <w:rsid w:val="00C97573"/>
    <w:rsid w:val="00CA1005"/>
    <w:rsid w:val="00CB0FEF"/>
    <w:rsid w:val="00CB184A"/>
    <w:rsid w:val="00CC0074"/>
    <w:rsid w:val="00CC4AFA"/>
    <w:rsid w:val="00CC4F95"/>
    <w:rsid w:val="00CD0467"/>
    <w:rsid w:val="00CD1E1B"/>
    <w:rsid w:val="00CE34A4"/>
    <w:rsid w:val="00CE3536"/>
    <w:rsid w:val="00CF0998"/>
    <w:rsid w:val="00CF1E15"/>
    <w:rsid w:val="00CF422D"/>
    <w:rsid w:val="00CF53AB"/>
    <w:rsid w:val="00CF5847"/>
    <w:rsid w:val="00CF5D1E"/>
    <w:rsid w:val="00D00201"/>
    <w:rsid w:val="00D02911"/>
    <w:rsid w:val="00D11707"/>
    <w:rsid w:val="00D17CCF"/>
    <w:rsid w:val="00D21FEC"/>
    <w:rsid w:val="00D30E23"/>
    <w:rsid w:val="00D3277D"/>
    <w:rsid w:val="00D46DFD"/>
    <w:rsid w:val="00D61988"/>
    <w:rsid w:val="00D6227D"/>
    <w:rsid w:val="00D62F8E"/>
    <w:rsid w:val="00D67E1F"/>
    <w:rsid w:val="00D74451"/>
    <w:rsid w:val="00D75581"/>
    <w:rsid w:val="00D820EF"/>
    <w:rsid w:val="00D85331"/>
    <w:rsid w:val="00D87FA2"/>
    <w:rsid w:val="00D960F4"/>
    <w:rsid w:val="00DB4714"/>
    <w:rsid w:val="00DD3A1B"/>
    <w:rsid w:val="00DF1BB9"/>
    <w:rsid w:val="00DF550B"/>
    <w:rsid w:val="00E15961"/>
    <w:rsid w:val="00E1755C"/>
    <w:rsid w:val="00E217F0"/>
    <w:rsid w:val="00E23150"/>
    <w:rsid w:val="00E30112"/>
    <w:rsid w:val="00E36446"/>
    <w:rsid w:val="00E47A8E"/>
    <w:rsid w:val="00E534A5"/>
    <w:rsid w:val="00E566E1"/>
    <w:rsid w:val="00E613E9"/>
    <w:rsid w:val="00E70328"/>
    <w:rsid w:val="00E822CE"/>
    <w:rsid w:val="00E84130"/>
    <w:rsid w:val="00E8583B"/>
    <w:rsid w:val="00EA1764"/>
    <w:rsid w:val="00EB4F79"/>
    <w:rsid w:val="00EC0259"/>
    <w:rsid w:val="00EC0B9D"/>
    <w:rsid w:val="00EC475C"/>
    <w:rsid w:val="00EC5F42"/>
    <w:rsid w:val="00ED2B00"/>
    <w:rsid w:val="00ED4CBE"/>
    <w:rsid w:val="00EE6900"/>
    <w:rsid w:val="00EF22F3"/>
    <w:rsid w:val="00EF305D"/>
    <w:rsid w:val="00EF6405"/>
    <w:rsid w:val="00EF6B9F"/>
    <w:rsid w:val="00F0467D"/>
    <w:rsid w:val="00F11436"/>
    <w:rsid w:val="00F159BC"/>
    <w:rsid w:val="00F2043D"/>
    <w:rsid w:val="00F41CD3"/>
    <w:rsid w:val="00F44DB6"/>
    <w:rsid w:val="00F45935"/>
    <w:rsid w:val="00F47D7D"/>
    <w:rsid w:val="00F66771"/>
    <w:rsid w:val="00F7708F"/>
    <w:rsid w:val="00F804B9"/>
    <w:rsid w:val="00F83C37"/>
    <w:rsid w:val="00FB0CAD"/>
    <w:rsid w:val="00FC7086"/>
    <w:rsid w:val="00FD0739"/>
    <w:rsid w:val="00FE39F5"/>
    <w:rsid w:val="00FF188C"/>
    <w:rsid w:val="00FF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Char"/>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 w:type="character" w:customStyle="1" w:styleId="3Char">
    <w:name w:val="标题 3 Char"/>
    <w:basedOn w:val="a0"/>
    <w:link w:val="3"/>
    <w:uiPriority w:val="9"/>
    <w:rsid w:val="005E3E47"/>
    <w:rPr>
      <w:rFonts w:ascii="Times New Roman" w:eastAsia="黑体" w:hAnsi="Times New Roman" w:cs="Times New Roman"/>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Char"/>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 w:type="character" w:customStyle="1" w:styleId="3Char">
    <w:name w:val="标题 3 Char"/>
    <w:basedOn w:val="a0"/>
    <w:link w:val="3"/>
    <w:uiPriority w:val="9"/>
    <w:rsid w:val="005E3E47"/>
    <w:rPr>
      <w:rFonts w:ascii="Times New Roman" w:eastAsia="黑体" w:hAnsi="Times New Roman" w:cs="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wmf"/><Relationship Id="rId26"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wmf"/><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2CFF3-2686-4BCD-AC0A-80638562A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7</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zhwsun</cp:lastModifiedBy>
  <cp:revision>62</cp:revision>
  <dcterms:created xsi:type="dcterms:W3CDTF">2016-05-18T12:10:00Z</dcterms:created>
  <dcterms:modified xsi:type="dcterms:W3CDTF">2016-05-19T14:30:00Z</dcterms:modified>
</cp:coreProperties>
</file>