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6CA05F91"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del w:id="0" w:author="Feng,Haibo" w:date="2016-05-16T19:03:00Z">
        <w:r w:rsidR="000E5A9A" w:rsidDel="00E534A5">
          <w:rPr>
            <w:rFonts w:ascii="楷体_GB2312" w:eastAsia="楷体_GB2312" w:hint="eastAsia"/>
            <w:color w:val="auto"/>
            <w:sz w:val="18"/>
            <w:szCs w:val="18"/>
          </w:rPr>
          <w:delText>燃</w:delText>
        </w:r>
      </w:del>
      <w:ins w:id="1" w:author="Feng,Haibo" w:date="2016-05-16T19:03:00Z">
        <w:r w:rsidR="00E534A5">
          <w:rPr>
            <w:rFonts w:ascii="楷体_GB2312" w:eastAsia="楷体_GB2312" w:hint="eastAsia"/>
            <w:color w:val="auto"/>
            <w:sz w:val="18"/>
            <w:szCs w:val="18"/>
          </w:rPr>
          <w:t>燃煤燃</w:t>
        </w:r>
      </w:ins>
      <w:r w:rsidR="000E5A9A">
        <w:rPr>
          <w:rFonts w:ascii="楷体_GB2312" w:eastAsia="楷体_GB2312" w:hint="eastAsia"/>
          <w:color w:val="auto"/>
          <w:sz w:val="18"/>
          <w:szCs w:val="18"/>
        </w:rPr>
        <w:t>气供热是我国北方主要的供暖方式，而对供热锅炉运行参数的分析将有利于</w:t>
      </w:r>
      <w:r w:rsidR="0038581F">
        <w:rPr>
          <w:rFonts w:ascii="楷体_GB2312" w:eastAsia="楷体_GB2312" w:hint="eastAsia"/>
          <w:color w:val="auto"/>
          <w:sz w:val="18"/>
          <w:szCs w:val="18"/>
        </w:rPr>
        <w:t>提高供热效果</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proofErr w:type="gramStart"/>
      <w:r w:rsidR="0013067B" w:rsidRPr="0013067B">
        <w:rPr>
          <w:rFonts w:ascii="Times New Roman" w:hAnsi="Times New Roman" w:cs="Times New Roman"/>
          <w:color w:val="auto"/>
          <w:sz w:val="18"/>
          <w:szCs w:val="18"/>
        </w:rPr>
        <w:t>a</w:t>
      </w:r>
      <w:proofErr w:type="spellEnd"/>
      <w:proofErr w:type="gram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10EE8946" w:rsidR="008F57D1" w:rsidRPr="00220F08" w:rsidRDefault="00046EBB" w:rsidP="00020B20">
      <w:pPr>
        <w:ind w:firstLine="420"/>
      </w:pPr>
      <w:r w:rsidRPr="00220F08">
        <w:rPr>
          <w:rFonts w:hint="eastAsia"/>
        </w:rPr>
        <w:t>我国是一个能源消费大国，同时也在能源匮乏的国家之列，北方地区</w:t>
      </w:r>
      <w:r w:rsidR="00ED4CBE" w:rsidRPr="00220F08">
        <w:rPr>
          <w:rFonts w:hint="eastAsia"/>
        </w:rPr>
        <w:t>的</w:t>
      </w:r>
      <w:r w:rsidRPr="00220F08">
        <w:rPr>
          <w:rFonts w:hint="eastAsia"/>
        </w:rPr>
        <w:t>冬季主要以燃煤燃气供热为主，</w:t>
      </w:r>
      <w:del w:id="2" w:author="Feng,Haibo" w:date="2016-05-16T19:00:00Z">
        <w:r w:rsidRPr="00220F08" w:rsidDel="007D6D49">
          <w:rPr>
            <w:rFonts w:hint="eastAsia"/>
          </w:rPr>
          <w:delText>且供热效率偏低，</w:delText>
        </w:r>
      </w:del>
      <w:ins w:id="3" w:author="Feng,Haibo" w:date="2016-05-16T19:00:00Z">
        <w:r w:rsidR="007D6D49">
          <w:rPr>
            <w:rFonts w:hint="eastAsia"/>
          </w:rPr>
          <w:t>供暖用能占</w:t>
        </w:r>
      </w:ins>
      <w:ins w:id="4" w:author="Feng,Haibo" w:date="2016-05-16T19:01:00Z">
        <w:r w:rsidR="007D6D49">
          <w:rPr>
            <w:rFonts w:hint="eastAsia"/>
          </w:rPr>
          <w:t>北方城镇住宅用能总量的</w:t>
        </w:r>
        <w:r w:rsidR="007D6D49">
          <w:rPr>
            <w:rFonts w:hint="eastAsia"/>
          </w:rPr>
          <w:t>60%</w:t>
        </w:r>
      </w:ins>
      <w:ins w:id="5" w:author="Feng,Haibo" w:date="2016-05-16T19:02:00Z">
        <w:r w:rsidR="007D6D49">
          <w:rPr>
            <w:rFonts w:hint="eastAsia"/>
          </w:rPr>
          <w:t>，具有巨大的节能潜力</w:t>
        </w:r>
      </w:ins>
      <w:commentRangeStart w:id="6"/>
      <w:del w:id="7" w:author="Feng,Haibo" w:date="2016-05-16T19:02:00Z">
        <w:r w:rsidRPr="00220F08" w:rsidDel="007D6D49">
          <w:rPr>
            <w:rFonts w:hint="eastAsia"/>
          </w:rPr>
          <w:delText>单位面积供热能耗</w:delText>
        </w:r>
      </w:del>
      <w:commentRangeEnd w:id="6"/>
      <w:r w:rsidR="00886684">
        <w:rPr>
          <w:rStyle w:val="ad"/>
        </w:rPr>
        <w:commentReference w:id="6"/>
      </w:r>
      <w:del w:id="8" w:author="Feng,Haibo" w:date="2016-05-16T19:02:00Z">
        <w:r w:rsidRPr="00220F08" w:rsidDel="007D6D49">
          <w:rPr>
            <w:rFonts w:hint="eastAsia"/>
          </w:rPr>
          <w:delText>是</w:delText>
        </w:r>
        <w:commentRangeStart w:id="9"/>
        <w:r w:rsidRPr="00220F08" w:rsidDel="007D6D49">
          <w:rPr>
            <w:rFonts w:hint="eastAsia"/>
          </w:rPr>
          <w:delText>同纬度发达国家的</w:delText>
        </w:r>
        <w:r w:rsidRPr="00220F08" w:rsidDel="007D6D49">
          <w:rPr>
            <w:rFonts w:hint="eastAsia"/>
          </w:rPr>
          <w:delText>3~</w:delText>
        </w:r>
        <w:r w:rsidRPr="00220F08" w:rsidDel="007D6D49">
          <w:delText>4</w:delText>
        </w:r>
        <w:r w:rsidRPr="00220F08" w:rsidDel="007D6D49">
          <w:rPr>
            <w:rFonts w:hint="eastAsia"/>
          </w:rPr>
          <w:delText>倍</w:delText>
        </w:r>
      </w:del>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commentRangeEnd w:id="9"/>
      <w:r w:rsidR="00886684">
        <w:rPr>
          <w:rStyle w:val="ad"/>
        </w:rPr>
        <w:commentReference w:id="9"/>
      </w:r>
      <w:r w:rsidR="00EC475C">
        <w:rPr>
          <w:rFonts w:hint="eastAsia"/>
        </w:rPr>
        <w:t>。</w:t>
      </w:r>
      <w:r w:rsidRPr="00220F08">
        <w:rPr>
          <w:rFonts w:hint="eastAsia"/>
        </w:rPr>
        <w:t>而</w:t>
      </w:r>
      <w:commentRangeStart w:id="10"/>
      <w:r w:rsidR="00EC475C">
        <w:rPr>
          <w:rFonts w:hint="eastAsia"/>
        </w:rPr>
        <w:t>供热</w:t>
      </w:r>
      <w:r w:rsidR="005661F4">
        <w:rPr>
          <w:rFonts w:hint="eastAsia"/>
        </w:rPr>
        <w:t>锅炉的调控</w:t>
      </w:r>
      <w:r w:rsidRPr="00220F08">
        <w:rPr>
          <w:rFonts w:hint="eastAsia"/>
        </w:rPr>
        <w:t>直接影响了能源转换的效率</w:t>
      </w:r>
      <w:commentRangeEnd w:id="10"/>
      <w:r w:rsidR="00886684">
        <w:rPr>
          <w:rStyle w:val="ad"/>
        </w:rPr>
        <w:commentReference w:id="10"/>
      </w:r>
      <w:r w:rsidRPr="00220F08">
        <w:rPr>
          <w:rFonts w:hint="eastAsia"/>
        </w:rPr>
        <w:t>，所以如何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w:t>
      </w:r>
      <w:r w:rsidR="006C52C6" w:rsidRPr="00220F08">
        <w:rPr>
          <w:rFonts w:hint="eastAsia"/>
        </w:rPr>
        <w:t>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108CAB68" w:rsidR="006C52C6" w:rsidRPr="00220F08" w:rsidRDefault="00D75581" w:rsidP="00020B20">
      <w:pPr>
        <w:ind w:firstLine="420"/>
      </w:pPr>
      <w:del w:id="11" w:author="Feng,Haibo" w:date="2016-05-16T19:16:00Z">
        <w:r w:rsidRPr="005C369A" w:rsidDel="00962355">
          <w:rPr>
            <w:rFonts w:hint="eastAsia"/>
          </w:rPr>
          <w:delText>这些</w:delText>
        </w:r>
        <w:commentRangeStart w:id="12"/>
        <w:commentRangeStart w:id="13"/>
        <w:r w:rsidRPr="005C369A" w:rsidDel="00962355">
          <w:rPr>
            <w:rFonts w:hint="eastAsia"/>
          </w:rPr>
          <w:delText>大多</w:delText>
        </w:r>
        <w:r w:rsidR="00D11707" w:rsidDel="00962355">
          <w:rPr>
            <w:rFonts w:hint="eastAsia"/>
          </w:rPr>
          <w:delText>对数据本身分析</w:delText>
        </w:r>
        <w:r w:rsidRPr="005C369A" w:rsidDel="00962355">
          <w:rPr>
            <w:rFonts w:hint="eastAsia"/>
          </w:rPr>
          <w:delText>为主，并未结合气象条件等实际情况，导致评价模型及相关分析不具有普适性</w:delText>
        </w:r>
        <w:commentRangeEnd w:id="12"/>
        <w:r w:rsidR="00886684" w:rsidDel="00962355">
          <w:rPr>
            <w:rStyle w:val="ad"/>
          </w:rPr>
          <w:commentReference w:id="12"/>
        </w:r>
      </w:del>
      <w:commentRangeEnd w:id="13"/>
      <w:r w:rsidR="00962355">
        <w:rPr>
          <w:rStyle w:val="ad"/>
        </w:rPr>
        <w:commentReference w:id="13"/>
      </w:r>
      <w:del w:id="14" w:author="Feng,Haibo" w:date="2016-05-16T19:16:00Z">
        <w:r w:rsidRPr="005C369A" w:rsidDel="00962355">
          <w:rPr>
            <w:rFonts w:hint="eastAsia"/>
          </w:rPr>
          <w:delText>，</w:delText>
        </w:r>
      </w:del>
      <w:ins w:id="15" w:author="Feng,Haibo" w:date="2016-05-16T19:13:00Z">
        <w:r w:rsidR="00962355">
          <w:rPr>
            <w:rFonts w:hint="eastAsia"/>
          </w:rPr>
          <w:t>这些研究</w:t>
        </w:r>
      </w:ins>
      <w:ins w:id="16" w:author="Feng,Haibo" w:date="2016-05-16T19:16:00Z">
        <w:r w:rsidR="00962355">
          <w:rPr>
            <w:rFonts w:hint="eastAsia"/>
          </w:rPr>
          <w:t>主要</w:t>
        </w:r>
      </w:ins>
      <w:ins w:id="17" w:author="Feng,Haibo" w:date="2016-05-16T19:13:00Z">
        <w:r w:rsidR="00962355">
          <w:rPr>
            <w:rFonts w:hint="eastAsia"/>
          </w:rPr>
          <w:t>以</w:t>
        </w:r>
      </w:ins>
      <w:ins w:id="18" w:author="Feng,Haibo" w:date="2016-05-16T19:14:00Z">
        <w:r w:rsidR="00962355">
          <w:rPr>
            <w:rFonts w:hint="eastAsia"/>
          </w:rPr>
          <w:t>传统</w:t>
        </w:r>
      </w:ins>
      <w:ins w:id="19" w:author="Feng,Haibo" w:date="2016-05-16T19:13:00Z">
        <w:r w:rsidR="00962355">
          <w:rPr>
            <w:rFonts w:hint="eastAsia"/>
          </w:rPr>
          <w:t>燃煤</w:t>
        </w:r>
      </w:ins>
      <w:ins w:id="20" w:author="Feng,Haibo" w:date="2016-05-16T19:14:00Z">
        <w:r w:rsidR="00962355">
          <w:rPr>
            <w:rFonts w:hint="eastAsia"/>
          </w:rPr>
          <w:t>锅炉为分析对象，而在“十二五”</w:t>
        </w:r>
      </w:ins>
      <w:ins w:id="21" w:author="Feng,Haibo" w:date="2016-05-16T19:15:00Z">
        <w:r w:rsidR="00962355">
          <w:rPr>
            <w:rFonts w:hint="eastAsia"/>
          </w:rPr>
          <w:t>热电联产“煤改气”的过程中</w:t>
        </w:r>
      </w:ins>
      <w:del w:id="22" w:author="Feng,Haibo" w:date="2016-05-16T19:16:00Z">
        <w:r w:rsidRPr="005C369A" w:rsidDel="00962355">
          <w:rPr>
            <w:rFonts w:hint="eastAsia"/>
          </w:rPr>
          <w:delText>在</w:delText>
        </w:r>
      </w:del>
      <w:r w:rsidRPr="005C369A">
        <w:rPr>
          <w:rFonts w:hint="eastAsia"/>
        </w:rPr>
        <w:t>处理</w:t>
      </w:r>
      <w:del w:id="23" w:author="Feng,Haibo" w:date="2016-05-16T19:16:00Z">
        <w:r w:rsidRPr="005C369A" w:rsidDel="00962355">
          <w:rPr>
            <w:rFonts w:hint="eastAsia"/>
          </w:rPr>
          <w:lastRenderedPageBreak/>
          <w:delText>一些复杂情况的</w:delText>
        </w:r>
      </w:del>
      <w:ins w:id="24" w:author="Feng,Haibo" w:date="2016-05-16T19:16:00Z">
        <w:r w:rsidR="00962355">
          <w:rPr>
            <w:rFonts w:hint="eastAsia"/>
          </w:rPr>
          <w:t>燃气</w:t>
        </w:r>
      </w:ins>
      <w:r w:rsidRPr="005C369A">
        <w:rPr>
          <w:rFonts w:hint="eastAsia"/>
        </w:rPr>
        <w:t>锅炉系统时表现不足</w:t>
      </w:r>
      <w:ins w:id="25" w:author="Feng,Haibo" w:date="2016-05-16T19:19:00Z">
        <w:r w:rsidR="005C2981" w:rsidRPr="005C2981">
          <w:rPr>
            <w:rFonts w:hint="eastAsia"/>
            <w:vertAlign w:val="superscript"/>
            <w:rPrChange w:id="26" w:author="Feng,Haibo" w:date="2016-05-16T19:21:00Z">
              <w:rPr>
                <w:rFonts w:hint="eastAsia"/>
              </w:rPr>
            </w:rPrChange>
          </w:rPr>
          <w:t>[</w:t>
        </w:r>
      </w:ins>
      <w:ins w:id="27" w:author="Feng,Haibo" w:date="2016-05-16T19:21:00Z">
        <w:r w:rsidR="005C2981" w:rsidRPr="005C2981">
          <w:rPr>
            <w:vertAlign w:val="superscript"/>
            <w:rPrChange w:id="28" w:author="Feng,Haibo" w:date="2016-05-16T19:21:00Z">
              <w:rPr/>
            </w:rPrChange>
          </w:rPr>
          <w:t>12</w:t>
        </w:r>
      </w:ins>
      <w:ins w:id="29" w:author="Feng,Haibo" w:date="2016-05-16T19:19:00Z">
        <w:r w:rsidR="005C2981" w:rsidRPr="005C2981">
          <w:rPr>
            <w:rFonts w:hint="eastAsia"/>
            <w:vertAlign w:val="superscript"/>
            <w:rPrChange w:id="30" w:author="Feng,Haibo" w:date="2016-05-16T19:21:00Z">
              <w:rPr>
                <w:rFonts w:hint="eastAsia"/>
              </w:rPr>
            </w:rPrChange>
          </w:rPr>
          <w:t>]</w:t>
        </w:r>
      </w:ins>
      <w:r w:rsidRPr="005C369A">
        <w:rPr>
          <w:rFonts w:hint="eastAsia"/>
        </w:rPr>
        <w:t>。</w:t>
      </w:r>
      <w:r w:rsidR="005C369A" w:rsidRPr="005C369A">
        <w:rPr>
          <w:rFonts w:hint="eastAsia"/>
        </w:rPr>
        <w:t>而将锅炉系统的出水温度与气象条件结合起来，加上延时的处理将极大的提高</w:t>
      </w:r>
      <w:ins w:id="31" w:author="Feng,Haibo" w:date="2016-05-16T19:17:00Z">
        <w:r w:rsidR="00962355">
          <w:rPr>
            <w:rFonts w:hint="eastAsia"/>
          </w:rPr>
          <w:t>燃气</w:t>
        </w:r>
      </w:ins>
      <w:r w:rsidR="005C369A" w:rsidRPr="005C369A">
        <w:rPr>
          <w:rFonts w:hint="eastAsia"/>
        </w:rPr>
        <w:t>锅炉系统供热效果的评价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3B8067A1"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886684">
        <w:rPr>
          <w:rFonts w:hint="eastAsia"/>
        </w:rPr>
        <w:t>考虑</w:t>
      </w:r>
      <w:r w:rsidR="005E766A">
        <w:rPr>
          <w:rFonts w:hint="eastAsia"/>
        </w:rPr>
        <w:t>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63E6052F" w14:textId="30D4D67B" w:rsidR="009A1B64" w:rsidRDefault="00AA4121" w:rsidP="00824AEB">
      <w:pPr>
        <w:pStyle w:val="2"/>
        <w:ind w:firstLineChars="0" w:firstLine="0"/>
      </w:pPr>
      <w:r>
        <w:rPr>
          <w:rFonts w:hint="eastAsia"/>
        </w:rPr>
        <w:t>1</w:t>
      </w:r>
      <w:r w:rsidR="009A1B64">
        <w:rPr>
          <w:rFonts w:hint="eastAsia"/>
        </w:rPr>
        <w:t xml:space="preserve">.1 </w:t>
      </w:r>
      <w:r>
        <w:rPr>
          <w:rFonts w:hint="eastAsia"/>
        </w:rPr>
        <w:t>供热锅炉系统介绍</w:t>
      </w:r>
    </w:p>
    <w:p w14:paraId="77A06305" w14:textId="5C7C370B" w:rsidR="00AA4121" w:rsidRPr="00AA4121" w:rsidRDefault="00AA4121" w:rsidP="00AA4121">
      <w:pPr>
        <w:ind w:firstLine="420"/>
      </w:pPr>
      <w:commentRangeStart w:id="32"/>
      <w:commentRangeStart w:id="33"/>
      <w:r w:rsidRPr="00AA4121">
        <w:rPr>
          <w:rFonts w:hint="eastAsia"/>
        </w:rPr>
        <w:t>燃气供热锅炉系统，是通过燃气锅炉加热水循环，输出热水至换热站，经过换热处理向各单位供暖。在燃气供热锅炉控制现场，主要的输出参数有锅炉出水温度、出口总管温度、出水压力、出口总管压力、回水温度、入口总管温度、回水压力、入口总管压力等，而依据室外温度、风速、日照、</w:t>
      </w:r>
      <w:commentRangeStart w:id="34"/>
      <w:commentRangeStart w:id="35"/>
      <w:r w:rsidRPr="00AA4121">
        <w:rPr>
          <w:rFonts w:hint="eastAsia"/>
        </w:rPr>
        <w:t>活动时间</w:t>
      </w:r>
      <w:commentRangeEnd w:id="34"/>
      <w:r w:rsidR="00AD50FD">
        <w:rPr>
          <w:rStyle w:val="ad"/>
        </w:rPr>
        <w:commentReference w:id="34"/>
      </w:r>
      <w:commentRangeEnd w:id="35"/>
      <w:r w:rsidR="00C86495">
        <w:rPr>
          <w:rStyle w:val="ad"/>
        </w:rPr>
        <w:commentReference w:id="35"/>
      </w:r>
      <w:r w:rsidRPr="00AA4121">
        <w:rPr>
          <w:rFonts w:hint="eastAsia"/>
        </w:rPr>
        <w:t>等因素确定系统的出水温度，当室外气象条件变化时，控制不同偏移值，出水温度将由自动或者手工方式进行相应调控，以达到用户的供暖需求，因此评判一个供热锅炉系统的优劣的标准可以通过出水温度是否与气象复合因素的变化关系来确定。</w:t>
      </w:r>
      <w:commentRangeEnd w:id="32"/>
      <w:r w:rsidR="00217468">
        <w:rPr>
          <w:rStyle w:val="ad"/>
        </w:rPr>
        <w:commentReference w:id="32"/>
      </w:r>
      <w:commentRangeEnd w:id="33"/>
      <w:r w:rsidR="005C2981">
        <w:rPr>
          <w:rStyle w:val="ad"/>
        </w:rPr>
        <w:commentReference w:id="33"/>
      </w:r>
    </w:p>
    <w:p w14:paraId="2D3BD6AB" w14:textId="7B951421" w:rsidR="00824AEB" w:rsidRPr="00824AEB" w:rsidRDefault="00AA4121" w:rsidP="00824AEB">
      <w:pPr>
        <w:pStyle w:val="2"/>
        <w:ind w:firstLineChars="0" w:firstLine="0"/>
      </w:pPr>
      <w:r>
        <w:rPr>
          <w:rFonts w:hint="eastAsia"/>
        </w:rPr>
        <w:t>1.2</w:t>
      </w:r>
      <w:r w:rsidR="00824AEB">
        <w:rPr>
          <w:rFonts w:hint="eastAsia"/>
        </w:rPr>
        <w:t xml:space="preserve"> </w:t>
      </w:r>
      <w:r w:rsidR="002B14C1">
        <w:rPr>
          <w:rFonts w:hint="eastAsia"/>
        </w:rPr>
        <w:t>供热</w:t>
      </w:r>
      <w:r w:rsidR="00824AEB">
        <w:rPr>
          <w:rFonts w:hint="eastAsia"/>
        </w:rPr>
        <w:t>参考曲线</w:t>
      </w:r>
    </w:p>
    <w:p w14:paraId="75936C06" w14:textId="3B6227C6" w:rsidR="00C97573" w:rsidRPr="00220F08" w:rsidRDefault="00EF22F3" w:rsidP="00020B20">
      <w:pPr>
        <w:ind w:firstLine="420"/>
      </w:pPr>
      <w:ins w:id="36" w:author="Feng,Haibo" w:date="2016-05-16T19:26:00Z">
        <w:r>
          <w:rPr>
            <w:rFonts w:hint="eastAsia"/>
          </w:rPr>
          <w:t>锅炉系统管控人员</w:t>
        </w:r>
      </w:ins>
      <w:ins w:id="37" w:author="Feng,Haibo" w:date="2016-05-16T19:27:00Z">
        <w:r>
          <w:rPr>
            <w:rFonts w:hint="eastAsia"/>
          </w:rPr>
          <w:t>根据</w:t>
        </w:r>
      </w:ins>
      <w:ins w:id="38" w:author="Feng,Haibo" w:date="2016-05-16T19:26:00Z">
        <w:r>
          <w:rPr>
            <w:rFonts w:hint="eastAsia"/>
          </w:rPr>
          <w:t>多年</w:t>
        </w:r>
      </w:ins>
      <w:ins w:id="39" w:author="Feng,Haibo" w:date="2016-05-16T19:27:00Z">
        <w:r>
          <w:rPr>
            <w:rFonts w:hint="eastAsia"/>
          </w:rPr>
          <w:t>的</w:t>
        </w:r>
      </w:ins>
      <w:ins w:id="40" w:author="Feng,Haibo" w:date="2016-05-16T19:26:00Z">
        <w:r>
          <w:rPr>
            <w:rFonts w:hint="eastAsia"/>
          </w:rPr>
          <w:t>运行经验，都会有</w:t>
        </w:r>
      </w:ins>
      <w:ins w:id="41" w:author="Feng,Haibo" w:date="2016-05-16T19:29:00Z">
        <w:r w:rsidR="00701E25">
          <w:rPr>
            <w:rFonts w:hint="eastAsia"/>
          </w:rPr>
          <w:t>一个标准</w:t>
        </w:r>
      </w:ins>
      <w:ins w:id="42" w:author="Feng,Haibo" w:date="2016-05-16T19:26:00Z">
        <w:r>
          <w:rPr>
            <w:rFonts w:hint="eastAsia"/>
          </w:rPr>
          <w:t>作为出水温度</w:t>
        </w:r>
      </w:ins>
      <w:ins w:id="43" w:author="Feng,Haibo" w:date="2016-05-16T19:27:00Z">
        <w:r>
          <w:rPr>
            <w:rFonts w:hint="eastAsia"/>
          </w:rPr>
          <w:t>的参考</w:t>
        </w:r>
      </w:ins>
      <w:ins w:id="44" w:author="Feng,Haibo" w:date="2016-05-16T19:26:00Z">
        <w:r>
          <w:rPr>
            <w:rFonts w:hint="eastAsia"/>
          </w:rPr>
          <w:t>，</w:t>
        </w:r>
      </w:ins>
      <w:ins w:id="45" w:author="Feng,Haibo" w:date="2016-05-16T19:27:00Z">
        <w:r>
          <w:rPr>
            <w:rFonts w:hint="eastAsia"/>
          </w:rPr>
          <w:t>通常为室外温度的</w:t>
        </w:r>
      </w:ins>
      <w:ins w:id="46" w:author="Feng,Haibo" w:date="2016-05-16T19:28:00Z">
        <w:r w:rsidR="00701E25">
          <w:rPr>
            <w:rFonts w:hint="eastAsia"/>
          </w:rPr>
          <w:t>线性相关</w:t>
        </w:r>
      </w:ins>
      <w:ins w:id="47" w:author="Feng,Haibo" w:date="2016-05-16T19:29:00Z">
        <w:r w:rsidR="00701E25">
          <w:rPr>
            <w:rFonts w:hint="eastAsia"/>
          </w:rPr>
          <w:t>曲线，我们称之为参考曲线</w:t>
        </w:r>
      </w:ins>
      <w:ins w:id="48" w:author="Feng,Haibo" w:date="2016-05-16T19:28:00Z">
        <w:r>
          <w:rPr>
            <w:rFonts w:hint="eastAsia"/>
          </w:rPr>
          <w:t>。</w:t>
        </w:r>
      </w:ins>
      <w:r w:rsidR="002F1337">
        <w:rPr>
          <w:rFonts w:hint="eastAsia"/>
        </w:rPr>
        <w:t>供热锅炉系统的出水温度是依据室外温度等气象</w:t>
      </w:r>
      <w:r w:rsidR="00C97573" w:rsidRPr="00220F08">
        <w:rPr>
          <w:rFonts w:hint="eastAsia"/>
        </w:rPr>
        <w:t>因素综合考虑的</w:t>
      </w:r>
      <w:r w:rsidR="002F1337">
        <w:rPr>
          <w:rFonts w:hint="eastAsia"/>
        </w:rPr>
        <w:t>，为了更好的判断出水温度的合理性</w:t>
      </w:r>
      <w:r w:rsidR="00ED4CBE" w:rsidRPr="00220F08">
        <w:rPr>
          <w:rFonts w:hint="eastAsia"/>
        </w:rPr>
        <w:t>，</w:t>
      </w:r>
      <w:commentRangeStart w:id="49"/>
      <w:r w:rsidR="00ED4CBE" w:rsidRPr="00220F08">
        <w:rPr>
          <w:rFonts w:hint="eastAsia"/>
        </w:rPr>
        <w:t>本文</w:t>
      </w:r>
      <w:commentRangeEnd w:id="49"/>
      <w:r w:rsidR="00AD50FD">
        <w:rPr>
          <w:rStyle w:val="ad"/>
        </w:rPr>
        <w:commentReference w:id="49"/>
      </w:r>
      <w:r w:rsidR="00D85331">
        <w:rPr>
          <w:rFonts w:hint="eastAsia"/>
        </w:rPr>
        <w:t>将定义</w:t>
      </w:r>
      <w:r w:rsidR="00D85331">
        <w:rPr>
          <w:rFonts w:hint="eastAsia"/>
        </w:rPr>
        <w:t>一条</w:t>
      </w:r>
      <w:ins w:id="50" w:author="Feng,Haibo" w:date="2016-05-16T19:29:00Z">
        <w:r w:rsidR="00701E25">
          <w:rPr>
            <w:rFonts w:hint="eastAsia"/>
          </w:rPr>
          <w:t>复杂的</w:t>
        </w:r>
      </w:ins>
      <w:r w:rsidR="00D85331">
        <w:rPr>
          <w:rFonts w:hint="eastAsia"/>
        </w:rPr>
        <w:t>参考</w:t>
      </w:r>
      <w:r w:rsidR="00C97573" w:rsidRPr="00220F08">
        <w:rPr>
          <w:rFonts w:hint="eastAsia"/>
        </w:rPr>
        <w:t>曲线，将室外温度、风速、日照、</w:t>
      </w:r>
      <w:r w:rsidR="00CA1005">
        <w:rPr>
          <w:rFonts w:hint="eastAsia"/>
        </w:rPr>
        <w:t>供热计划</w:t>
      </w:r>
      <w:r w:rsidR="002F1337">
        <w:rPr>
          <w:rFonts w:hint="eastAsia"/>
        </w:rPr>
        <w:t>作为</w:t>
      </w:r>
      <w:r w:rsidR="00C97573" w:rsidRPr="00220F08">
        <w:rPr>
          <w:rFonts w:hint="eastAsia"/>
        </w:rPr>
        <w:t>曲线的影响因子，</w:t>
      </w:r>
      <w:r w:rsidR="002F1337">
        <w:rPr>
          <w:rFonts w:hint="eastAsia"/>
        </w:rPr>
        <w:t>并依据供热公司多年的运行经验</w:t>
      </w:r>
      <w:r w:rsidR="00D85331">
        <w:rPr>
          <w:rFonts w:hint="eastAsia"/>
        </w:rPr>
        <w:t>采用不同的偏移量得出</w:t>
      </w:r>
      <w:r w:rsidR="002B14C1">
        <w:rPr>
          <w:rFonts w:hint="eastAsia"/>
        </w:rPr>
        <w:t>运行的供热</w:t>
      </w:r>
      <w:r w:rsidR="00D85331">
        <w:rPr>
          <w:rFonts w:hint="eastAsia"/>
        </w:rPr>
        <w:t>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9.7pt;height:15.6pt" o:ole="">
            <v:imagedata r:id="rId16" o:title=""/>
          </v:shape>
          <o:OLEObject Type="Embed" ProgID="Equation.DSMT4" ShapeID="_x0000_i1033" DrawAspect="Content" ObjectID="_1524935504" r:id="rId17"/>
        </w:object>
      </w:r>
    </w:p>
    <w:p w14:paraId="36E54819" w14:textId="72B400DD"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ins w:id="51" w:author="zhwsun" w:date="2016-05-13T21:54:00Z">
        <w:r w:rsidR="00AD50FD">
          <w:rPr>
            <w:rFonts w:ascii="Times New Roman" w:hAnsi="Times New Roman" w:cs="Times New Roman" w:hint="eastAsia"/>
            <w:color w:val="auto"/>
          </w:rPr>
          <w:t>R</w:t>
        </w:r>
      </w:ins>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2CD320FE" w14:textId="1F4439FF" w:rsidR="00AD50FD" w:rsidRDefault="00D85331" w:rsidP="00AD50FD">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w:t>
      </w:r>
      <w:r w:rsidR="00AD50FD">
        <w:rPr>
          <w:rStyle w:val="ad"/>
          <w:rFonts w:ascii="Times New Roman" w:hAnsi="Times New Roman" w:cs="Times New Roman"/>
          <w:color w:val="auto"/>
          <w:kern w:val="2"/>
        </w:rPr>
        <w:commentReference w:id="52"/>
      </w:r>
      <w:r w:rsidR="00AD50FD">
        <w:rPr>
          <w:rFonts w:hint="eastAsia"/>
        </w:rPr>
        <w:t>时间段偏移量</w:t>
      </w:r>
      <w:r>
        <w:rPr>
          <w:rFonts w:ascii="Times New Roman" w:hAnsi="Times New Roman" w:cs="Times New Roman" w:hint="eastAsia"/>
          <w:color w:val="auto"/>
        </w:rPr>
        <w:t>，依据</w:t>
      </w:r>
      <w:r w:rsidR="00AD50FD">
        <w:rPr>
          <w:rFonts w:ascii="Times New Roman" w:hAnsi="Times New Roman" w:cs="Times New Roman" w:hint="eastAsia"/>
          <w:color w:val="auto"/>
        </w:rPr>
        <w:t>人们</w:t>
      </w:r>
      <w:r>
        <w:rPr>
          <w:rFonts w:ascii="Times New Roman" w:hAnsi="Times New Roman" w:cs="Times New Roman" w:hint="eastAsia"/>
          <w:color w:val="auto"/>
        </w:rPr>
        <w:t>日常活动调整的</w:t>
      </w:r>
      <w:r w:rsidR="00AD50FD">
        <w:rPr>
          <w:rFonts w:ascii="Times New Roman" w:hAnsi="Times New Roman" w:cs="Times New Roman" w:hint="eastAsia"/>
          <w:color w:val="auto"/>
        </w:rPr>
        <w:t>不同</w:t>
      </w:r>
      <w:r>
        <w:rPr>
          <w:rFonts w:ascii="Times New Roman" w:hAnsi="Times New Roman" w:cs="Times New Roman" w:hint="eastAsia"/>
          <w:color w:val="auto"/>
        </w:rPr>
        <w:t>时间段</w:t>
      </w:r>
      <w:r w:rsidR="00AD50FD">
        <w:rPr>
          <w:rFonts w:ascii="Times New Roman" w:hAnsi="Times New Roman" w:cs="Times New Roman" w:hint="eastAsia"/>
          <w:color w:val="auto"/>
        </w:rPr>
        <w:t>的温度偏移量</w:t>
      </w:r>
      <w:del w:id="53" w:author="Feng,Haibo" w:date="2016-05-16T19:18:00Z">
        <w:r w:rsidR="00AD50FD" w:rsidDel="005C2981">
          <w:rPr>
            <w:rFonts w:ascii="Times New Roman" w:hAnsi="Times New Roman" w:cs="Times New Roman" w:hint="eastAsia"/>
            <w:color w:val="auto"/>
          </w:rPr>
          <w:delText>。</w:delText>
        </w:r>
      </w:del>
      <w:ins w:id="54" w:author="Feng,Haibo" w:date="2016-05-16T19:18:00Z">
        <w:r w:rsidR="005C2981">
          <w:rPr>
            <w:rFonts w:ascii="Times New Roman" w:hAnsi="Times New Roman" w:cs="Times New Roman" w:hint="eastAsia"/>
            <w:color w:val="auto"/>
          </w:rPr>
          <w:t>，</w:t>
        </w:r>
      </w:ins>
      <w:r w:rsidR="00AD50FD">
        <w:rPr>
          <w:rFonts w:ascii="Times New Roman" w:hAnsi="Times New Roman" w:cs="Times New Roman" w:hint="eastAsia"/>
          <w:color w:val="auto"/>
        </w:rPr>
        <w:t>如</w:t>
      </w:r>
      <w:del w:id="55" w:author="Feng,Haibo" w:date="2016-05-16T19:18:00Z">
        <w:r w:rsidR="00AD50FD" w:rsidDel="005C2981">
          <w:rPr>
            <w:rFonts w:ascii="Times New Roman" w:hAnsi="Times New Roman" w:cs="Times New Roman" w:hint="eastAsia"/>
            <w:color w:val="auto"/>
          </w:rPr>
          <w:delText>。。。。</w:delText>
        </w:r>
      </w:del>
      <w:ins w:id="56" w:author="Feng,Haibo" w:date="2016-05-16T19:18:00Z">
        <w:r w:rsidR="005C2981">
          <w:rPr>
            <w:rFonts w:ascii="Times New Roman" w:hAnsi="Times New Roman" w:cs="Times New Roman" w:hint="eastAsia"/>
            <w:color w:val="auto"/>
          </w:rPr>
          <w:t>白天上班，夜间休息</w:t>
        </w:r>
      </w:ins>
    </w:p>
    <w:p w14:paraId="047519FE" w14:textId="75D37769"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r w:rsidR="00F11436">
        <w:rPr>
          <w:rFonts w:ascii="Times New Roman" w:hAnsi="Times New Roman" w:cs="Times New Roman" w:hint="eastAsia"/>
          <w:color w:val="auto"/>
        </w:rPr>
        <w:t>供热</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w:t>
      </w:r>
      <w:r w:rsidR="00F11436">
        <w:rPr>
          <w:rFonts w:ascii="Times New Roman" w:hAnsi="Times New Roman" w:cs="Times New Roman" w:hint="eastAsia"/>
          <w:color w:val="auto"/>
        </w:rPr>
        <w:t>用户特点综合分析设定</w:t>
      </w:r>
      <w:r w:rsidR="003E4E94">
        <w:rPr>
          <w:rFonts w:ascii="Times New Roman" w:hAnsi="Times New Roman" w:cs="Times New Roman" w:hint="eastAsia"/>
          <w:color w:val="auto"/>
        </w:rPr>
        <w:t>。</w:t>
      </w:r>
    </w:p>
    <w:p w14:paraId="08202ACA" w14:textId="68A88F7E" w:rsidR="007176B2" w:rsidRDefault="007176B2" w:rsidP="007176B2">
      <w:pPr>
        <w:ind w:firstLine="420"/>
      </w:pPr>
      <w:r>
        <w:rPr>
          <w:rFonts w:hint="eastAsia"/>
        </w:rPr>
        <w:t>此参考曲线主要有室外温度、风速、日照、供热计划四个因素。</w:t>
      </w:r>
      <w:r w:rsidR="00ED2B00">
        <w:rPr>
          <w:rFonts w:hint="eastAsia"/>
        </w:rPr>
        <w:t>室外温度、风速以及日照分别是供热区域的气象条件，将直接影响供热用户的采暖需求。而供热计划是供热公司依据用户的生活习惯、作息规律进行适度的调控，减少不必要的能源浪费。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61440F91" w:rsidR="00ED4CBE" w:rsidRPr="00220F08" w:rsidRDefault="00AA4121" w:rsidP="00020B20">
      <w:pPr>
        <w:pStyle w:val="2"/>
        <w:spacing w:line="415" w:lineRule="auto"/>
        <w:ind w:firstLineChars="0" w:firstLine="0"/>
      </w:pPr>
      <w:r>
        <w:t>1</w:t>
      </w:r>
      <w:r w:rsidR="00ED4CBE" w:rsidRPr="00220F08">
        <w:rPr>
          <w:rFonts w:hint="eastAsia"/>
        </w:rPr>
        <w:t>.</w:t>
      </w:r>
      <w:r>
        <w:rPr>
          <w:rFonts w:hint="eastAsia"/>
        </w:rPr>
        <w:t>3</w:t>
      </w:r>
      <w:r w:rsidR="00ED4CBE" w:rsidRPr="00220F08">
        <w:rPr>
          <w:rFonts w:hint="eastAsia"/>
        </w:rPr>
        <w:t xml:space="preserve"> </w:t>
      </w:r>
      <w:commentRangeStart w:id="57"/>
      <w:r w:rsidR="00824AEB">
        <w:rPr>
          <w:rFonts w:hint="eastAsia"/>
        </w:rPr>
        <w:t>曲线相似度比较</w:t>
      </w:r>
      <w:commentRangeEnd w:id="57"/>
      <w:r w:rsidR="00E36446">
        <w:rPr>
          <w:rStyle w:val="ad"/>
          <w:rFonts w:eastAsia="宋体" w:cs="Times New Roman"/>
          <w:bCs w:val="0"/>
        </w:rPr>
        <w:commentReference w:id="57"/>
      </w:r>
    </w:p>
    <w:p w14:paraId="7750DB15" w14:textId="5CFB33A9"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w:t>
      </w:r>
      <w:commentRangeStart w:id="58"/>
      <w:del w:id="59" w:author="Feng,Haibo" w:date="2016-05-16T19:22:00Z">
        <w:r w:rsidR="00E613E9" w:rsidDel="00C86495">
          <w:rPr>
            <w:rFonts w:hint="eastAsia"/>
          </w:rPr>
          <w:delText>可以</w:delText>
        </w:r>
      </w:del>
      <w:r w:rsidR="00D820EF">
        <w:rPr>
          <w:rFonts w:hint="eastAsia"/>
        </w:rPr>
        <w:t>根据历史数据</w:t>
      </w:r>
      <w:r w:rsidR="00ED4CBE" w:rsidRPr="00220F08">
        <w:rPr>
          <w:rFonts w:hint="eastAsia"/>
        </w:rPr>
        <w:t>描绘出两条曲线，</w:t>
      </w:r>
      <w:ins w:id="60" w:author="Feng,Haibo" w:date="2016-05-16T19:22:00Z">
        <w:r w:rsidR="00C86495">
          <w:rPr>
            <w:rFonts w:hint="eastAsia"/>
          </w:rPr>
          <w:t>分别为</w:t>
        </w:r>
      </w:ins>
      <w:r w:rsidR="004820F3">
        <w:rPr>
          <w:rFonts w:hint="eastAsia"/>
        </w:rPr>
        <w:t>上文的参考</w:t>
      </w:r>
      <w:r w:rsidRPr="00220F08">
        <w:rPr>
          <w:rFonts w:hint="eastAsia"/>
        </w:rPr>
        <w:t>曲线，</w:t>
      </w:r>
      <w:r w:rsidR="00E613E9">
        <w:rPr>
          <w:rFonts w:hint="eastAsia"/>
        </w:rPr>
        <w:t>以及</w:t>
      </w:r>
      <w:r w:rsidR="00D820EF">
        <w:rPr>
          <w:rFonts w:hint="eastAsia"/>
        </w:rPr>
        <w:t>此时间</w:t>
      </w:r>
      <w:ins w:id="61" w:author="Feng,Haibo" w:date="2016-05-16T19:22:00Z">
        <w:r w:rsidR="00C86495">
          <w:rPr>
            <w:rFonts w:hint="eastAsia"/>
          </w:rPr>
          <w:t>段</w:t>
        </w:r>
      </w:ins>
      <w:r w:rsidR="00D820EF">
        <w:rPr>
          <w:rFonts w:hint="eastAsia"/>
        </w:rPr>
        <w:t>内的锅炉系统</w:t>
      </w:r>
      <w:r w:rsidRPr="00220F08">
        <w:rPr>
          <w:rFonts w:hint="eastAsia"/>
        </w:rPr>
        <w:t>出水温度</w:t>
      </w:r>
      <w:r w:rsidR="00F41CD3">
        <w:rPr>
          <w:rFonts w:hint="eastAsia"/>
        </w:rPr>
        <w:t>曲线</w:t>
      </w:r>
      <w:commentRangeEnd w:id="58"/>
      <w:r w:rsidR="00AD50FD">
        <w:rPr>
          <w:rStyle w:val="ad"/>
        </w:rPr>
        <w:commentReference w:id="58"/>
      </w:r>
      <w:r w:rsidR="00E613E9">
        <w:rPr>
          <w:rFonts w:hint="eastAsia"/>
        </w:rPr>
        <w:t>。</w:t>
      </w:r>
      <w:r w:rsidR="00D820EF">
        <w:rPr>
          <w:rFonts w:hint="eastAsia"/>
        </w:rPr>
        <w:t>出水温度是根据气象条件实时变化的，</w:t>
      </w:r>
      <w:r w:rsidR="00D820EF">
        <w:rPr>
          <w:rFonts w:hint="eastAsia"/>
        </w:rPr>
        <w:lastRenderedPageBreak/>
        <w:t>且</w:t>
      </w:r>
      <w:r w:rsidR="00F41CD3">
        <w:rPr>
          <w:rFonts w:hint="eastAsia"/>
        </w:rPr>
        <w:t>两者振幅</w:t>
      </w:r>
      <w:r w:rsidR="00E613E9">
        <w:rPr>
          <w:rFonts w:hint="eastAsia"/>
        </w:rPr>
        <w:t>与相位越符合则表示出水温度越合理，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4820F3">
        <w:rPr>
          <w:rFonts w:hint="eastAsia"/>
        </w:rPr>
        <w:t>随参考</w:t>
      </w:r>
      <w:r w:rsidR="00ED4CBE" w:rsidRPr="00220F08">
        <w:rPr>
          <w:rFonts w:hint="eastAsia"/>
        </w:rPr>
        <w:t>曲线的</w:t>
      </w:r>
      <w:commentRangeStart w:id="62"/>
      <w:r w:rsidR="00ED4CBE" w:rsidRPr="00220F08">
        <w:rPr>
          <w:rFonts w:hint="eastAsia"/>
        </w:rPr>
        <w:t>应变程度</w:t>
      </w:r>
      <w:ins w:id="63" w:author="zhwsun" w:date="2016-05-13T21:58:00Z">
        <w:r w:rsidR="008A0FC8">
          <w:rPr>
            <w:rFonts w:hint="eastAsia"/>
          </w:rPr>
          <w:t>，即是否与参考曲线相似并且及时跟踪</w:t>
        </w:r>
      </w:ins>
      <w:commentRangeEnd w:id="62"/>
      <w:ins w:id="64" w:author="zhwsun" w:date="2016-05-13T21:59:00Z">
        <w:r w:rsidR="008A0FC8">
          <w:rPr>
            <w:rStyle w:val="ad"/>
          </w:rPr>
          <w:commentReference w:id="62"/>
        </w:r>
      </w:ins>
      <w:r w:rsidR="00D820EF">
        <w:rPr>
          <w:rFonts w:hint="eastAsia"/>
        </w:rPr>
        <w:t>。</w:t>
      </w:r>
      <w:r w:rsidR="00D820EF" w:rsidRPr="00220F08">
        <w:t xml:space="preserve"> </w:t>
      </w:r>
    </w:p>
    <w:p w14:paraId="0A45F7D6" w14:textId="1A09886F"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w:t>
      </w:r>
      <w:commentRangeStart w:id="65"/>
      <w:commentRangeStart w:id="66"/>
      <w:r w:rsidR="00DF550B">
        <w:rPr>
          <w:rFonts w:hint="eastAsia"/>
        </w:rPr>
        <w:t>时序</w:t>
      </w:r>
      <w:commentRangeEnd w:id="65"/>
      <w:r w:rsidR="008A0FC8">
        <w:rPr>
          <w:rStyle w:val="ad"/>
        </w:rPr>
        <w:commentReference w:id="65"/>
      </w:r>
      <w:commentRangeEnd w:id="66"/>
      <w:r w:rsidR="002451DF">
        <w:rPr>
          <w:rStyle w:val="ad"/>
        </w:rPr>
        <w:commentReference w:id="66"/>
      </w:r>
      <w:r w:rsidR="00DF550B">
        <w:rPr>
          <w:rFonts w:hint="eastAsia"/>
        </w:rPr>
        <w:t>在锅炉系统的数据中又是非常重要的参考因素，所以采用</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距离由</w:t>
      </w:r>
      <w:r w:rsidR="005562CE" w:rsidRPr="00220F08">
        <w:rPr>
          <w:rFonts w:hint="eastAsia"/>
        </w:rPr>
        <w:t xml:space="preserve"> M. Fr</w:t>
      </w:r>
      <w:r w:rsidR="005562CE" w:rsidRPr="00220F08">
        <w:rPr>
          <w:rFonts w:hint="eastAsia"/>
        </w:rPr>
        <w:t>é</w:t>
      </w:r>
      <w:proofErr w:type="spellStart"/>
      <w:r w:rsidR="005562CE">
        <w:rPr>
          <w:rFonts w:hint="eastAsia"/>
        </w:rPr>
        <w:t>chet</w:t>
      </w:r>
      <w:proofErr w:type="spellEnd"/>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距离的直观解释是：</w:t>
      </w:r>
      <w:commentRangeStart w:id="67"/>
      <w:commentRangeStart w:id="68"/>
      <w:r w:rsidR="005562CE" w:rsidRPr="00220F08">
        <w:rPr>
          <w:rFonts w:hint="eastAsia"/>
        </w:rPr>
        <w:t>给定距离空间</w:t>
      </w:r>
      <w:commentRangeEnd w:id="67"/>
      <w:r w:rsidR="008A0FC8">
        <w:rPr>
          <w:rStyle w:val="ad"/>
        </w:rPr>
        <w:commentReference w:id="67"/>
      </w:r>
      <w:commentRangeEnd w:id="68"/>
      <w:r w:rsidR="002451DF">
        <w:rPr>
          <w:rStyle w:val="ad"/>
        </w:rPr>
        <w:commentReference w:id="68"/>
      </w:r>
      <w:r w:rsidR="005562CE" w:rsidRPr="00220F08">
        <w:rPr>
          <w:rFonts w:hint="eastAsia"/>
        </w:rPr>
        <w:t>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p>
    <w:p w14:paraId="2A7B8367" w14:textId="48FF9E2A"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proofErr w:type="spellStart"/>
      <w:r w:rsidR="0048032D">
        <w:rPr>
          <w:rFonts w:hint="eastAsia"/>
        </w:rPr>
        <w:t>Frechet</w:t>
      </w:r>
      <w:proofErr w:type="spellEnd"/>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3355EA7" w14:textId="77777777" w:rsidR="00E36446" w:rsidRDefault="00C97573" w:rsidP="00020B20">
      <w:pPr>
        <w:ind w:firstLine="420"/>
        <w:rPr>
          <w:ins w:id="69" w:author="zhwsun" w:date="2016-05-13T22:03:00Z"/>
        </w:rPr>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proofErr w:type="spellStart"/>
      <w:r w:rsidR="0048032D">
        <w:rPr>
          <w:rFonts w:hint="eastAsia"/>
        </w:rPr>
        <w:t>Frechet</w:t>
      </w:r>
      <w:proofErr w:type="spellEnd"/>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commentRangeStart w:id="70"/>
      <w:commentRangeStart w:id="71"/>
      <w:r w:rsidRPr="00220F08">
        <w:rPr>
          <w:rFonts w:hint="eastAsia"/>
        </w:rPr>
        <w:t>收到了一定的效果</w:t>
      </w:r>
      <w:commentRangeEnd w:id="70"/>
      <w:r w:rsidR="00E36446">
        <w:rPr>
          <w:rStyle w:val="ad"/>
        </w:rPr>
        <w:commentReference w:id="70"/>
      </w:r>
      <w:commentRangeEnd w:id="71"/>
      <w:r w:rsidR="006A2D37">
        <w:rPr>
          <w:rStyle w:val="ad"/>
        </w:rPr>
        <w:commentReference w:id="71"/>
      </w:r>
      <w:r w:rsidR="002D71A4">
        <w:rPr>
          <w:rFonts w:hint="eastAsia"/>
        </w:rPr>
        <w:t>。</w:t>
      </w:r>
    </w:p>
    <w:p w14:paraId="1A76C3EB" w14:textId="017CDDAD" w:rsidR="005C1548" w:rsidRPr="00220F08" w:rsidRDefault="004820F3" w:rsidP="00020B20">
      <w:pPr>
        <w:ind w:firstLine="420"/>
      </w:pPr>
      <w:r>
        <w:rPr>
          <w:rFonts w:hint="eastAsia"/>
        </w:rPr>
        <w:t>离散</w:t>
      </w:r>
      <w:r w:rsidR="00EC5F42" w:rsidRPr="00220F08">
        <w:rPr>
          <w:rFonts w:hint="eastAsia"/>
        </w:rPr>
        <w:t>Fr</w:t>
      </w:r>
      <w:r w:rsidR="00EC5F42" w:rsidRPr="00220F08">
        <w:rPr>
          <w:rFonts w:hint="eastAsia"/>
        </w:rPr>
        <w:t>é</w:t>
      </w:r>
      <w:proofErr w:type="spellStart"/>
      <w:r w:rsidR="00EC5F42">
        <w:rPr>
          <w:rFonts w:hint="eastAsia"/>
        </w:rPr>
        <w:t>chet</w:t>
      </w:r>
      <w:proofErr w:type="spellEnd"/>
      <w:r>
        <w:rPr>
          <w:rFonts w:hint="eastAsia"/>
        </w:rPr>
        <w:t>距离过滤了两条曲线的延时条件，所以并不能完全体现供热锅炉系统的曲线的特点，我们将在下文中进行相应的改进形成一个新的复合度量。</w:t>
      </w:r>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proofErr w:type="spellStart"/>
      <w:r w:rsidR="00A876E1" w:rsidRPr="00A876E1">
        <w:t>Fréchet</w:t>
      </w:r>
      <w:proofErr w:type="spellEnd"/>
      <w:r w:rsidR="004820F3">
        <w:rPr>
          <w:rFonts w:hint="eastAsia"/>
        </w:rPr>
        <w:t>距离</w:t>
      </w:r>
    </w:p>
    <w:p w14:paraId="044376A2" w14:textId="66337C4D"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0.8pt;height:21.5pt" o:ole="">
            <v:imagedata r:id="rId18" o:title=""/>
          </v:shape>
          <o:OLEObject Type="Embed" ProgID="Equation.DSMT4" ShapeID="_x0000_i1026" DrawAspect="Content" ObjectID="_1524935505" r:id="rId19"/>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203F0F75" w14:textId="39A87F78" w:rsidR="00813E2A" w:rsidRDefault="000862CF" w:rsidP="00020B20">
      <w:pPr>
        <w:ind w:firstLine="420"/>
      </w:pPr>
      <w:r>
        <w:object w:dxaOrig="2460" w:dyaOrig="420" w14:anchorId="450C1BC5">
          <v:shape id="_x0000_i1027" type="#_x0000_t75" style="width:123.05pt;height:20.95pt" o:ole="">
            <v:imagedata r:id="rId20" o:title=""/>
          </v:shape>
          <o:OLEObject Type="Embed" ProgID="Equation.DSMT4" ShapeID="_x0000_i1027" DrawAspect="Content" ObjectID="_1524935506" r:id="rId21"/>
        </w:object>
      </w:r>
    </w:p>
    <w:p w14:paraId="633B0D6B" w14:textId="62A31E73" w:rsidR="003B20E3" w:rsidRPr="00220F08" w:rsidRDefault="00AA4121" w:rsidP="00020B20">
      <w:pPr>
        <w:pStyle w:val="2"/>
        <w:spacing w:line="415" w:lineRule="auto"/>
        <w:ind w:firstLineChars="0" w:firstLine="0"/>
      </w:pPr>
      <w:r>
        <w:rPr>
          <w:rFonts w:hint="eastAsia"/>
        </w:rPr>
        <w:t>1.5</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w:t>
      </w:r>
      <w:r w:rsidR="00B30CC5">
        <w:rPr>
          <w:rFonts w:hint="eastAsia"/>
        </w:rPr>
        <w:t>及延时的复合度量</w:t>
      </w:r>
    </w:p>
    <w:p w14:paraId="3193E7D7" w14:textId="5A27A55D" w:rsidR="00EE6900" w:rsidRDefault="000A3102" w:rsidP="00793CFA">
      <w:pPr>
        <w:ind w:firstLine="420"/>
        <w:rPr>
          <w:b/>
        </w:rPr>
      </w:pPr>
      <w:r>
        <w:rPr>
          <w:rFonts w:hint="eastAsia"/>
        </w:rPr>
        <w:t>由于离散</w:t>
      </w:r>
      <w:proofErr w:type="spellStart"/>
      <w:r>
        <w:rPr>
          <w:rFonts w:hint="eastAsia"/>
        </w:rPr>
        <w:t>Frechet</w:t>
      </w:r>
      <w:proofErr w:type="spellEnd"/>
      <w:r>
        <w:rPr>
          <w:rFonts w:hint="eastAsia"/>
        </w:rPr>
        <w:t>距离仅能考察峰值点间的距离，这对判断曲线的相似性是远远不够的，并且</w:t>
      </w:r>
      <w:r w:rsidR="00014CD1">
        <w:rPr>
          <w:rFonts w:hint="eastAsia"/>
        </w:rPr>
        <w:t>供热锅炉对输入参数产生的反馈需要经历更多的</w:t>
      </w:r>
      <w:commentRangeStart w:id="72"/>
      <w:r w:rsidR="00014CD1">
        <w:rPr>
          <w:rFonts w:hint="eastAsia"/>
        </w:rPr>
        <w:t>时间延迟</w:t>
      </w:r>
      <w:commentRangeEnd w:id="72"/>
      <w:r w:rsidR="00393948">
        <w:rPr>
          <w:rStyle w:val="ad"/>
        </w:rPr>
        <w:commentReference w:id="72"/>
      </w:r>
      <w:r w:rsidR="00014CD1">
        <w:rPr>
          <w:rFonts w:hint="eastAsia"/>
        </w:rPr>
        <w:t>，因此时间参数作为一个参照变量具有相对较高的重要性。本文</w:t>
      </w:r>
      <w:r w:rsidR="003B20E3" w:rsidRPr="00220F08">
        <w:rPr>
          <w:rFonts w:hint="eastAsia"/>
        </w:rPr>
        <w:t>增加延时度量，</w:t>
      </w:r>
      <w:r w:rsidR="00014CD1">
        <w:rPr>
          <w:rFonts w:hint="eastAsia"/>
        </w:rPr>
        <w:t>与离散</w:t>
      </w:r>
      <w:r w:rsidR="00EE6900">
        <w:rPr>
          <w:rFonts w:hint="eastAsia"/>
        </w:rPr>
        <w:t>Fr</w:t>
      </w:r>
      <w:r w:rsidR="00EE6900">
        <w:rPr>
          <w:rFonts w:hint="eastAsia"/>
        </w:rPr>
        <w:t>é</w:t>
      </w:r>
      <w:proofErr w:type="spellStart"/>
      <w:r w:rsidR="00EE6900">
        <w:rPr>
          <w:rFonts w:hint="eastAsia"/>
        </w:rPr>
        <w:t>chet</w:t>
      </w:r>
      <w:proofErr w:type="spellEnd"/>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3B44AB34" w14:textId="029AC544" w:rsidR="00C90BFA" w:rsidRPr="000D5A87" w:rsidRDefault="00C90BFA" w:rsidP="00C90BFA">
      <w:pPr>
        <w:ind w:firstLine="420"/>
      </w:pPr>
      <w:r>
        <w:rPr>
          <w:rFonts w:hint="eastAsia"/>
        </w:rPr>
        <w:t>两条时序曲线的延时可以定义为</w:t>
      </w:r>
      <w:r>
        <w:rPr>
          <w:rFonts w:hint="eastAsia"/>
        </w:rPr>
        <w:t>n</w:t>
      </w:r>
      <w:proofErr w:type="gramStart"/>
      <w:r>
        <w:rPr>
          <w:rFonts w:hint="eastAsia"/>
        </w:rPr>
        <w:t>个</w:t>
      </w:r>
      <w:commentRangeStart w:id="73"/>
      <w:commentRangeStart w:id="74"/>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commentRangeEnd w:id="73"/>
      <w:r w:rsidR="005D68D2">
        <w:rPr>
          <w:rStyle w:val="ad"/>
        </w:rPr>
        <w:commentReference w:id="73"/>
      </w:r>
      <w:commentRangeEnd w:id="74"/>
      <w:r w:rsidR="0047013D">
        <w:rPr>
          <w:rStyle w:val="ad"/>
        </w:rPr>
        <w:commentReference w:id="74"/>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实际出水温度往往达不到或者超过预期温度，在同一维度上很难找到成对的特征点</w:t>
      </w:r>
      <w:r w:rsidR="00E15961">
        <w:rPr>
          <w:rFonts w:hint="eastAsia"/>
        </w:rPr>
        <w:t>。</w:t>
      </w:r>
      <w:commentRangeStart w:id="75"/>
      <w:r w:rsidR="00E15961">
        <w:rPr>
          <w:rFonts w:hint="eastAsia"/>
        </w:rPr>
        <w:t>这里我们将两条曲线的峰值点作为我们的特征点对，这样有效规避了温度差值的问题。</w:t>
      </w:r>
      <w:commentRangeEnd w:id="75"/>
      <w:r w:rsidR="00393948">
        <w:rPr>
          <w:rStyle w:val="ad"/>
        </w:rPr>
        <w:commentReference w:id="75"/>
      </w:r>
    </w:p>
    <w:p w14:paraId="6B7EA2C0" w14:textId="7921F951" w:rsidR="00793CFA" w:rsidRDefault="00EE6900" w:rsidP="00793CFA">
      <w:pPr>
        <w:ind w:firstLine="420"/>
      </w:pPr>
      <w:r>
        <w:rPr>
          <w:rFonts w:hint="eastAsia"/>
        </w:rPr>
        <w:t>首先分别计算出两条曲线的</w:t>
      </w:r>
      <w:r w:rsidR="00E15961">
        <w:rPr>
          <w:rFonts w:hint="eastAsia"/>
        </w:rPr>
        <w:t>极大值</w:t>
      </w:r>
      <w:r>
        <w:rPr>
          <w:rFonts w:hint="eastAsia"/>
        </w:rPr>
        <w:t>，取其时间的差值作为延时，然后计算</w:t>
      </w:r>
      <w:r w:rsidR="00E15961">
        <w:rPr>
          <w:rFonts w:hint="eastAsia"/>
        </w:rPr>
        <w:t>次大值</w:t>
      </w:r>
      <w:r>
        <w:rPr>
          <w:rFonts w:hint="eastAsia"/>
        </w:rPr>
        <w:t>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28" type="#_x0000_t75" style="width:153.15pt;height:43pt" o:ole="">
            <v:imagedata r:id="rId22" o:title=""/>
          </v:shape>
          <o:OLEObject Type="Embed" ProgID="Equation.DSMT4" ShapeID="_x0000_i1028" DrawAspect="Content" ObjectID="_1524935507" r:id="rId23"/>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lastRenderedPageBreak/>
        <w:t xml:space="preserve">P: </w:t>
      </w:r>
      <w:r>
        <w:rPr>
          <w:rFonts w:hint="eastAsia"/>
        </w:rPr>
        <w:t>参考曲线</w:t>
      </w:r>
    </w:p>
    <w:p w14:paraId="57CA292C" w14:textId="797D940F" w:rsidR="00E23150" w:rsidRPr="00E23150" w:rsidRDefault="00E23150" w:rsidP="00793CFA">
      <w:pPr>
        <w:ind w:firstLine="420"/>
      </w:pPr>
      <w:r>
        <w:rPr>
          <w:rFonts w:hint="eastAsia"/>
        </w:rPr>
        <w:t xml:space="preserve">Q: </w:t>
      </w:r>
      <w:r>
        <w:rPr>
          <w:rFonts w:hint="eastAsia"/>
        </w:rPr>
        <w:t>实际出水温度</w:t>
      </w:r>
    </w:p>
    <w:p w14:paraId="6E53E94A" w14:textId="2360BA76" w:rsidR="00793CFA" w:rsidRDefault="00793CFA" w:rsidP="00793CFA">
      <w:pPr>
        <w:ind w:firstLine="420"/>
      </w:pPr>
      <w:r>
        <w:rPr>
          <w:rFonts w:hint="eastAsia"/>
        </w:rPr>
        <w:t>将</w:t>
      </w:r>
      <w:r w:rsidR="00EE6900">
        <w:rPr>
          <w:rFonts w:hint="eastAsia"/>
        </w:rPr>
        <w:t>曲线的离散</w:t>
      </w:r>
      <w:r w:rsidR="00EE6900">
        <w:rPr>
          <w:rFonts w:hint="eastAsia"/>
        </w:rPr>
        <w:t>Fr</w:t>
      </w:r>
      <w:r w:rsidR="00EE6900">
        <w:rPr>
          <w:rFonts w:hint="eastAsia"/>
        </w:rPr>
        <w:t>é</w:t>
      </w:r>
      <w:proofErr w:type="spellStart"/>
      <w:r w:rsidR="00EE6900">
        <w:rPr>
          <w:rFonts w:hint="eastAsia"/>
        </w:rPr>
        <w:t>chet</w:t>
      </w:r>
      <w:proofErr w:type="spellEnd"/>
      <w:r w:rsidR="00EE6900">
        <w:rPr>
          <w:rFonts w:hint="eastAsia"/>
        </w:rPr>
        <w:t>距离和延时度量</w:t>
      </w:r>
      <w:r>
        <w:rPr>
          <w:rFonts w:hint="eastAsia"/>
        </w:rPr>
        <w:t>合并为一个复合度量</w:t>
      </w:r>
      <w:proofErr w:type="gramStart"/>
      <w:r>
        <w:rPr>
          <w:rFonts w:hint="eastAsia"/>
        </w:rPr>
        <w:t>来作</w:t>
      </w:r>
      <w:proofErr w:type="gramEnd"/>
      <w:r>
        <w:rPr>
          <w:rFonts w:hint="eastAsia"/>
        </w:rPr>
        <w:t>为我们出水温度曲线和参考曲线的相似度</w:t>
      </w:r>
      <w:r w:rsidR="000862CF">
        <w:rPr>
          <w:rFonts w:hint="eastAsia"/>
        </w:rPr>
        <w:t>，构建</w:t>
      </w:r>
      <w:r w:rsidR="00AC7AE4">
        <w:rPr>
          <w:rFonts w:hint="eastAsia"/>
        </w:rPr>
        <w:t>供热效果</w:t>
      </w:r>
      <w:r w:rsidR="00D00201">
        <w:rPr>
          <w:rFonts w:hint="eastAsia"/>
        </w:rPr>
        <w:t>的评价模型</w:t>
      </w:r>
      <w:r w:rsidR="00F159BC">
        <w:rPr>
          <w:rFonts w:hint="eastAsia"/>
        </w:rPr>
        <w:t>:</w:t>
      </w:r>
    </w:p>
    <w:p w14:paraId="24299CEB" w14:textId="26C953B1" w:rsidR="00793CFA" w:rsidRDefault="000862CF" w:rsidP="00793CFA">
      <w:pPr>
        <w:ind w:firstLine="420"/>
      </w:pPr>
      <w:r>
        <w:object w:dxaOrig="2600" w:dyaOrig="560" w14:anchorId="10C68F2D">
          <v:shape id="_x0000_i1029" type="#_x0000_t75" style="width:129.5pt;height:27.95pt" o:ole="">
            <v:imagedata r:id="rId24" o:title=""/>
          </v:shape>
          <o:OLEObject Type="Embed" ProgID="Equation.DSMT4" ShapeID="_x0000_i1029" DrawAspect="Content" ObjectID="_1524935508" r:id="rId25"/>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proofErr w:type="spellStart"/>
      <w:r w:rsidR="000D0850">
        <w:rPr>
          <w:rFonts w:hint="eastAsia"/>
        </w:rPr>
        <w:t>chet</w:t>
      </w:r>
      <w:proofErr w:type="spellEnd"/>
      <w:r w:rsidR="00F159BC">
        <w:rPr>
          <w:rFonts w:hint="eastAsia"/>
        </w:rPr>
        <w:t>距离的阈值</w:t>
      </w:r>
    </w:p>
    <w:p w14:paraId="4CC7CD1A" w14:textId="7FA2E811"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27ADDCEC" w14:textId="0921F151" w:rsidR="00AC7AE4" w:rsidRDefault="00AC7AE4" w:rsidP="00793CFA">
      <w:pPr>
        <w:ind w:firstLine="420"/>
      </w:pPr>
      <w:r>
        <w:rPr>
          <w:rFonts w:hint="eastAsia"/>
        </w:rPr>
        <w:t>权重和阈值的确定需要结合具体锅炉房站点通过相应数据进行统计和分析。</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AA4121">
      <w:pPr>
        <w:pStyle w:val="1"/>
      </w:pPr>
      <w:r w:rsidRPr="00220F08">
        <w:rPr>
          <w:rFonts w:hint="eastAsia"/>
        </w:rPr>
        <w:t>仿真实验</w:t>
      </w:r>
    </w:p>
    <w:p w14:paraId="5244D417" w14:textId="4E62D01D"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ins w:id="76" w:author="Feng,Haibo" w:date="2016-05-16T19:32:00Z">
        <w:r w:rsidR="0047013D">
          <w:rPr>
            <w:rFonts w:hint="eastAsia"/>
          </w:rPr>
          <w:t>分析</w:t>
        </w:r>
      </w:ins>
      <w:commentRangeStart w:id="77"/>
      <w:del w:id="78" w:author="Feng,Haibo" w:date="2016-05-16T19:33:00Z">
        <w:r w:rsidRPr="00220F08" w:rsidDel="0047013D">
          <w:rPr>
            <w:rFonts w:hint="eastAsia"/>
          </w:rPr>
          <w:delText>提取</w:delText>
        </w:r>
      </w:del>
      <w:commentRangeEnd w:id="77"/>
      <w:r w:rsidR="005D68D2">
        <w:rPr>
          <w:rStyle w:val="ad"/>
        </w:rPr>
        <w:commentReference w:id="77"/>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commentRangeStart w:id="79"/>
      <w:commentRangeStart w:id="80"/>
      <w:r w:rsidR="00CF5D1E">
        <w:rPr>
          <w:rFonts w:hint="eastAsia"/>
        </w:rPr>
        <w:t>极低</w:t>
      </w:r>
      <w:commentRangeEnd w:id="79"/>
      <w:r w:rsidR="005D68D2">
        <w:rPr>
          <w:rStyle w:val="ad"/>
        </w:rPr>
        <w:commentReference w:id="79"/>
      </w:r>
      <w:commentRangeEnd w:id="80"/>
      <w:r w:rsidR="0047013D">
        <w:rPr>
          <w:rStyle w:val="ad"/>
        </w:rPr>
        <w:commentReference w:id="80"/>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w:t>
      </w:r>
      <w:r w:rsidRPr="00220F08">
        <w:rPr>
          <w:rFonts w:hint="eastAsia"/>
        </w:rPr>
        <w:t>极值法，拉格朗日插值法，基</w:t>
      </w:r>
      <w:bookmarkStart w:id="81" w:name="_GoBack"/>
      <w:bookmarkEnd w:id="81"/>
      <w:r w:rsidRPr="00220F08">
        <w:rPr>
          <w:rFonts w:hint="eastAsia"/>
        </w:rPr>
        <w:t>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Y="8190"/>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AC7AE4" w14:paraId="1595BAB6" w14:textId="77777777" w:rsidTr="00AC7AE4">
        <w:trPr>
          <w:trHeight w:val="535"/>
        </w:trPr>
        <w:tc>
          <w:tcPr>
            <w:tcW w:w="4815" w:type="dxa"/>
            <w:tcBorders>
              <w:bottom w:val="single" w:sz="4" w:space="0" w:color="auto"/>
            </w:tcBorders>
            <w:vAlign w:val="center"/>
          </w:tcPr>
          <w:p w14:paraId="7DDCAAE9" w14:textId="77777777" w:rsidR="00AC7AE4" w:rsidRPr="00C8755A" w:rsidRDefault="00AC7AE4" w:rsidP="00AC7AE4">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AC7AE4" w14:paraId="2CBEFE07" w14:textId="77777777" w:rsidTr="00AC7AE4">
        <w:trPr>
          <w:trHeight w:val="1615"/>
        </w:trPr>
        <w:tc>
          <w:tcPr>
            <w:tcW w:w="4815" w:type="dxa"/>
          </w:tcPr>
          <w:p w14:paraId="2C289A95" w14:textId="0F65C1F1" w:rsidR="00AC7AE4" w:rsidRPr="00FF188C" w:rsidRDefault="00AC7AE4" w:rsidP="00AC7AE4">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64554C43"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commentRangeStart w:id="82"/>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w:t>
      </w:r>
      <w:commentRangeEnd w:id="82"/>
      <w:r w:rsidR="005D68D2">
        <w:rPr>
          <w:rStyle w:val="ad"/>
        </w:rPr>
        <w:commentReference w:id="82"/>
      </w:r>
      <w:r w:rsidR="00AF6F67">
        <w:rPr>
          <w:rFonts w:hint="eastAsia"/>
        </w:rPr>
        <w:t>的对比</w:t>
      </w:r>
      <w:r w:rsidR="00D02911">
        <w:rPr>
          <w:rFonts w:hint="eastAsia"/>
        </w:rPr>
        <w:t>如图</w:t>
      </w:r>
      <w:r w:rsidR="00482D4F">
        <w:rPr>
          <w:rFonts w:hint="eastAsia"/>
        </w:rPr>
        <w:t>1</w:t>
      </w:r>
      <w:r w:rsidR="00AF6F67">
        <w:rPr>
          <w:rFonts w:hint="eastAsia"/>
        </w:rPr>
        <w:t>所示</w:t>
      </w:r>
      <w:r w:rsidR="000935ED">
        <w:rPr>
          <w:rFonts w:hint="eastAsia"/>
        </w:rPr>
        <w:t>：</w:t>
      </w:r>
      <w:r w:rsidR="000935ED">
        <w:t xml:space="preserve"> </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commentRangeStart w:id="83"/>
      <w:r w:rsidR="00CB0FEF" w:rsidRPr="00CB0FEF">
        <w:rPr>
          <w:noProof/>
        </w:rPr>
        <w:drawing>
          <wp:inline distT="0" distB="0" distL="0" distR="0" wp14:anchorId="2C6F64FA" wp14:editId="6AC202CF">
            <wp:extent cx="2811694" cy="2108771"/>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811694" cy="2108771"/>
                    </a:xfrm>
                    <a:prstGeom prst="rect">
                      <a:avLst/>
                    </a:prstGeom>
                    <a:noFill/>
                    <a:ln>
                      <a:noFill/>
                    </a:ln>
                  </pic:spPr>
                </pic:pic>
              </a:graphicData>
            </a:graphic>
          </wp:inline>
        </w:drawing>
      </w:r>
      <w:commentRangeEnd w:id="83"/>
      <w:r w:rsidR="005D68D2">
        <w:rPr>
          <w:rStyle w:val="ad"/>
        </w:rPr>
        <w:commentReference w:id="83"/>
      </w:r>
    </w:p>
    <w:p w14:paraId="1CFBE839" w14:textId="6426F81A"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w:t>
                            </w:r>
                            <w:r>
                              <w:rPr>
                                <w:rFonts w:ascii="黑体" w:eastAsia="黑体" w:hint="eastAsia"/>
                                <w:sz w:val="18"/>
                                <w:szCs w:val="18"/>
                              </w:rPr>
                              <w:t>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6U0nEOgIAAEsEAAAOAAAAAAAA&#10;AAAAAAAAAC4CAABkcnMvZTJvRG9jLnhtbFBLAQItABQABgAIAAAAIQDcB0K03gAAAAoBAAAPAAAA&#10;AAAAAAAAAAAAAJQEAABkcnMvZG93bnJldi54bWxQSwUGAAAAAAQABADzAAAAnwU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375B837A" w:rsidR="004441D4" w:rsidRDefault="00AC7AE4" w:rsidP="004441D4">
      <w:pPr>
        <w:ind w:firstLine="420"/>
      </w:pPr>
      <w:r>
        <w:rPr>
          <w:noProof/>
        </w:rPr>
        <w:lastRenderedPageBreak/>
        <mc:AlternateContent>
          <mc:Choice Requires="wps">
            <w:drawing>
              <wp:anchor distT="45720" distB="45720" distL="114300" distR="114300" simplePos="0" relativeHeight="251663360" behindDoc="0" locked="0" layoutInCell="1" allowOverlap="1" wp14:anchorId="2E0A2313" wp14:editId="02978D10">
                <wp:simplePos x="0" y="0"/>
                <wp:positionH relativeFrom="column">
                  <wp:posOffset>-3185160</wp:posOffset>
                </wp:positionH>
                <wp:positionV relativeFrom="paragraph">
                  <wp:posOffset>864245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50.8pt;margin-top:68.05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" strokecolor="white [3212]">
                <v:textbo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w:t>
      </w:r>
      <w:commentRangeStart w:id="84"/>
      <w:r w:rsidR="004441D4">
        <w:rPr>
          <w:rFonts w:hint="eastAsia"/>
        </w:rPr>
        <w:t>以及锅炉供热系统相关管控人员历史经验</w:t>
      </w:r>
      <w:commentRangeEnd w:id="84"/>
      <w:r w:rsidR="0045505D">
        <w:rPr>
          <w:rStyle w:val="ad"/>
        </w:rPr>
        <w:commentReference w:id="84"/>
      </w:r>
      <w:r w:rsidR="004441D4">
        <w:rPr>
          <w:rFonts w:hint="eastAsia"/>
        </w:rPr>
        <w:t>，确定（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0E46C7DF" w:rsidR="004441D4" w:rsidRDefault="004441D4" w:rsidP="004441D4">
      <w:pPr>
        <w:ind w:firstLine="420"/>
      </w:pPr>
      <w:r>
        <w:rPr>
          <w:rFonts w:hint="eastAsia"/>
        </w:rPr>
        <w:t>依据（</w:t>
      </w:r>
      <w:r>
        <w:rPr>
          <w:rFonts w:hint="eastAsia"/>
        </w:rPr>
        <w:t>4</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距离和延时度量复合成</w:t>
      </w:r>
      <w:commentRangeStart w:id="85"/>
      <w:commentRangeStart w:id="86"/>
      <w:r>
        <w:rPr>
          <w:rFonts w:hint="eastAsia"/>
        </w:rPr>
        <w:t>为一个度量</w:t>
      </w:r>
      <w:commentRangeEnd w:id="85"/>
      <w:r w:rsidR="0045505D">
        <w:rPr>
          <w:rStyle w:val="ad"/>
        </w:rPr>
        <w:commentReference w:id="85"/>
      </w:r>
      <w:commentRangeEnd w:id="86"/>
      <w:r w:rsidR="00444237">
        <w:rPr>
          <w:rStyle w:val="ad"/>
        </w:rPr>
        <w:commentReference w:id="86"/>
      </w:r>
      <w:r>
        <w:rPr>
          <w:rFonts w:hint="eastAsia"/>
        </w:rPr>
        <w:t>，如</w:t>
      </w:r>
      <w:r w:rsidR="005146AA">
        <w:rPr>
          <w:rFonts w:hint="eastAsia"/>
        </w:rPr>
        <w:t>图</w:t>
      </w:r>
      <w:r w:rsidR="005146AA">
        <w:rPr>
          <w:rFonts w:hint="eastAsia"/>
        </w:rPr>
        <w:t>3</w:t>
      </w:r>
      <w:r>
        <w:rPr>
          <w:rFonts w:hint="eastAsia"/>
        </w:rPr>
        <w:t>所示：</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w:t>
                            </w:r>
                            <w:r>
                              <w:rPr>
                                <w:rFonts w:ascii="黑体" w:eastAsia="黑体" w:hint="eastAsia"/>
                                <w:sz w:val="18"/>
                                <w:szCs w:val="18"/>
                              </w:rPr>
                              <w:t>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51E3A54C" w:rsidR="001E3936" w:rsidRDefault="001E3936" w:rsidP="004441D4">
      <w:pPr>
        <w:ind w:firstLine="420"/>
        <w:rPr>
          <w:ins w:id="87" w:author="zhwsun" w:date="2016-05-13T22:21:00Z"/>
        </w:rPr>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sidR="00AC7AE4">
        <w:rPr>
          <w:rFonts w:hint="eastAsia"/>
        </w:rPr>
        <w:t>站相比在我们的评价模型上表现更为相似，</w:t>
      </w:r>
      <w:r>
        <w:rPr>
          <w:rFonts w:hint="eastAsia"/>
        </w:rPr>
        <w:t>取出一天的相应数据作为特征点加以验证，如</w:t>
      </w:r>
      <w:r w:rsidR="00AC7AE4">
        <w:rPr>
          <w:rFonts w:hint="eastAsia"/>
        </w:rPr>
        <w:t>表</w:t>
      </w:r>
      <w:r w:rsidR="00766A72">
        <w:rPr>
          <w:rFonts w:hint="eastAsia"/>
        </w:rPr>
        <w:t>4</w:t>
      </w:r>
      <w:r>
        <w:rPr>
          <w:rFonts w:hint="eastAsia"/>
        </w:rPr>
        <w:t>所示</w:t>
      </w:r>
      <w:commentRangeStart w:id="88"/>
      <w:commentRangeStart w:id="89"/>
      <w:r w:rsidR="006061D1">
        <w:rPr>
          <w:rFonts w:hint="eastAsia"/>
        </w:rPr>
        <w:t>（耗气量）</w:t>
      </w:r>
      <w:commentRangeEnd w:id="88"/>
      <w:r w:rsidR="0045505D">
        <w:rPr>
          <w:rStyle w:val="ad"/>
        </w:rPr>
        <w:commentReference w:id="88"/>
      </w:r>
      <w:commentRangeEnd w:id="89"/>
      <w:r w:rsidR="005A07D9">
        <w:rPr>
          <w:rStyle w:val="ad"/>
        </w:rPr>
        <w:commentReference w:id="89"/>
      </w:r>
    </w:p>
    <w:p w14:paraId="28B30BB2" w14:textId="77777777" w:rsidR="0045505D" w:rsidRDefault="0045505D" w:rsidP="004441D4">
      <w:pPr>
        <w:ind w:firstLine="420"/>
      </w:pPr>
    </w:p>
    <w:p w14:paraId="0BCAE2AE" w14:textId="4DB63ED7" w:rsidR="001E3936" w:rsidRPr="008B08F4" w:rsidRDefault="00420AEC" w:rsidP="004441D4">
      <w:pPr>
        <w:ind w:firstLine="422"/>
        <w:rPr>
          <w:b/>
        </w:rPr>
      </w:pPr>
      <w:r>
        <w:rPr>
          <w:rFonts w:hint="eastAsia"/>
          <w:b/>
          <w:noProof/>
        </w:rPr>
        <w:t>列出</w:t>
      </w:r>
      <w:r w:rsidR="001E2CBE" w:rsidRPr="008B08F4">
        <w:rPr>
          <w:rFonts w:hint="eastAsia"/>
          <w:b/>
          <w:noProof/>
        </w:rPr>
        <w:t>具体数据</w:t>
      </w:r>
    </w:p>
    <w:p w14:paraId="0166D3F4" w14:textId="153744BA"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1E3936">
        <w:rPr>
          <w:rFonts w:hint="eastAsia"/>
        </w:rPr>
        <w:t>在与参考曲线的相似度及延时度量上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按照室外温度进行控制，其时效性表现较差。</w:t>
      </w:r>
      <w:r w:rsidR="002D75EB">
        <w:rPr>
          <w:rFonts w:hint="eastAsia"/>
        </w:rPr>
        <w:t>而其实际意义是</w:t>
      </w:r>
      <w:r w:rsidR="002D75EB">
        <w:rPr>
          <w:rFonts w:hint="eastAsia"/>
        </w:rPr>
        <w:t>B</w:t>
      </w:r>
      <w:r w:rsidR="006A6964">
        <w:rPr>
          <w:rFonts w:hint="eastAsia"/>
        </w:rPr>
        <w:t>站</w:t>
      </w:r>
      <w:ins w:id="90" w:author="Feng,Haibo" w:date="2016-05-16T11:20:00Z">
        <w:r w:rsidR="00984F67">
          <w:rPr>
            <w:rFonts w:hint="eastAsia"/>
          </w:rPr>
          <w:t>一定程度上</w:t>
        </w:r>
      </w:ins>
      <w:commentRangeStart w:id="91"/>
      <w:del w:id="92" w:author="Feng,Haibo" w:date="2016-05-16T11:20:00Z">
        <w:r w:rsidR="002D75EB" w:rsidDel="00984F67">
          <w:rPr>
            <w:rFonts w:hint="eastAsia"/>
          </w:rPr>
          <w:delText>极大</w:delText>
        </w:r>
        <w:commentRangeEnd w:id="91"/>
        <w:r w:rsidR="00072782" w:rsidDel="00984F67">
          <w:rPr>
            <w:rStyle w:val="ad"/>
          </w:rPr>
          <w:commentReference w:id="91"/>
        </w:r>
        <w:r w:rsidR="002D75EB" w:rsidDel="00984F67">
          <w:rPr>
            <w:rFonts w:hint="eastAsia"/>
          </w:rPr>
          <w:delText>的</w:delText>
        </w:r>
      </w:del>
      <w:r w:rsidR="002D75EB">
        <w:rPr>
          <w:rFonts w:hint="eastAsia"/>
        </w:rPr>
        <w:t>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C717AD">
      <w:pPr>
        <w:pStyle w:val="1"/>
      </w:pPr>
      <w:r w:rsidRPr="00054100">
        <w:rPr>
          <w:rFonts w:hint="eastAsia"/>
        </w:rPr>
        <w:t>结论</w:t>
      </w:r>
    </w:p>
    <w:p w14:paraId="7D1BE807" w14:textId="0724FE29" w:rsidR="00054100" w:rsidRDefault="005C6447" w:rsidP="00CE3536">
      <w:pPr>
        <w:ind w:firstLine="420"/>
      </w:pPr>
      <w:r>
        <w:rPr>
          <w:rFonts w:hint="eastAsia"/>
        </w:rPr>
        <w:t>为了</w:t>
      </w:r>
      <w:r w:rsidR="00072782">
        <w:rPr>
          <w:rFonts w:hint="eastAsia"/>
        </w:rPr>
        <w:t>在保证</w:t>
      </w:r>
      <w:r>
        <w:rPr>
          <w:rFonts w:hint="eastAsia"/>
        </w:rPr>
        <w:t>供热锅炉系统提供更好的供热效果</w:t>
      </w:r>
      <w:ins w:id="93" w:author="zhwsun" w:date="2016-05-13T22:29:00Z">
        <w:r w:rsidR="00072782">
          <w:rPr>
            <w:rFonts w:hint="eastAsia"/>
          </w:rPr>
          <w:t>基础上达到节能减排的效果</w:t>
        </w:r>
      </w:ins>
      <w:r>
        <w:rPr>
          <w:rFonts w:hint="eastAsia"/>
        </w:rPr>
        <w:t>，本文建立了一个供热效果的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ins w:id="94" w:author="zhwsun" w:date="2016-05-13T22:29:00Z">
        <w:r w:rsidR="00072782">
          <w:rPr>
            <w:rFonts w:hint="eastAsia"/>
          </w:rPr>
          <w:t>某</w:t>
        </w:r>
      </w:ins>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w:t>
      </w:r>
      <w:proofErr w:type="gramStart"/>
      <w:r w:rsidR="009C5D17">
        <w:rPr>
          <w:rFonts w:hint="eastAsia"/>
        </w:rPr>
        <w:t>本评价</w:t>
      </w:r>
      <w:proofErr w:type="gramEnd"/>
      <w:r w:rsidR="009C5D17">
        <w:rPr>
          <w:rFonts w:hint="eastAsia"/>
        </w:rPr>
        <w:t>模型通过复合度量可以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CD1E1B">
        <w:rPr>
          <w:rFonts w:hint="eastAsia"/>
        </w:rPr>
        <w:t>锅炉系统的回水温度也是供热效果的因素之一，将出水和回水温度结合起来</w:t>
      </w:r>
      <w:r w:rsidR="00991691">
        <w:rPr>
          <w:rFonts w:hint="eastAsia"/>
        </w:rPr>
        <w:t>构建评价模型将会在接下来的工作中继续完善。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commentRangeStart w:id="95"/>
      <w:r w:rsidRPr="00A3070D">
        <w:rPr>
          <w:rFonts w:ascii="Times New Roman" w:hAnsi="Times New Roman" w:cs="Times New Roman" w:hint="eastAsia"/>
          <w:b/>
          <w:color w:val="auto"/>
        </w:rPr>
        <w:t>参考文献</w:t>
      </w:r>
      <w:commentRangeEnd w:id="95"/>
      <w:r w:rsidR="00072782">
        <w:rPr>
          <w:rStyle w:val="ad"/>
          <w:rFonts w:ascii="Times New Roman" w:hAnsi="Times New Roman" w:cs="Times New Roman"/>
          <w:color w:val="auto"/>
          <w:kern w:val="2"/>
        </w:rPr>
        <w:commentReference w:id="95"/>
      </w:r>
    </w:p>
    <w:p w14:paraId="72681344" w14:textId="3244891E"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ins w:id="96" w:author="Feng,Haibo" w:date="2016-05-16T19:02:00Z">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ins>
      <w:del w:id="97" w:author="Feng,Haibo" w:date="2016-05-16T19:02:00Z">
        <w:r w:rsidRPr="00F47D7D" w:rsidDel="007D6D49">
          <w:rPr>
            <w:rFonts w:ascii="Times New Roman" w:hAnsi="Times New Roman" w:hint="eastAsia"/>
            <w:color w:val="auto"/>
            <w:sz w:val="18"/>
          </w:rPr>
          <w:delText>江亿</w:delText>
        </w:r>
        <w:r w:rsidRPr="00F47D7D" w:rsidDel="007D6D49">
          <w:rPr>
            <w:rFonts w:ascii="Times New Roman" w:hAnsi="Times New Roman" w:hint="eastAsia"/>
            <w:color w:val="auto"/>
            <w:sz w:val="18"/>
          </w:rPr>
          <w:delText xml:space="preserve">. </w:delText>
        </w:r>
        <w:r w:rsidRPr="00F47D7D" w:rsidDel="007D6D49">
          <w:rPr>
            <w:rFonts w:ascii="Times New Roman" w:hAnsi="Times New Roman" w:hint="eastAsia"/>
            <w:color w:val="auto"/>
            <w:sz w:val="18"/>
          </w:rPr>
          <w:delText>我国建筑耗能状况及有效的节能途径</w:delText>
        </w:r>
        <w:r w:rsidRPr="00F47D7D" w:rsidDel="007D6D49">
          <w:rPr>
            <w:rFonts w:ascii="Times New Roman" w:hAnsi="Times New Roman" w:hint="eastAsia"/>
            <w:color w:val="auto"/>
            <w:sz w:val="18"/>
          </w:rPr>
          <w:delText xml:space="preserve">[J]. </w:delText>
        </w:r>
        <w:r w:rsidRPr="00F47D7D" w:rsidDel="007D6D49">
          <w:rPr>
            <w:rFonts w:ascii="Times New Roman" w:hAnsi="Times New Roman" w:hint="eastAsia"/>
            <w:color w:val="auto"/>
            <w:sz w:val="18"/>
          </w:rPr>
          <w:delText>暖通空调</w:delText>
        </w:r>
        <w:r w:rsidRPr="00F47D7D" w:rsidDel="007D6D49">
          <w:rPr>
            <w:rFonts w:ascii="Times New Roman" w:hAnsi="Times New Roman" w:hint="eastAsia"/>
            <w:color w:val="auto"/>
            <w:sz w:val="18"/>
          </w:rPr>
          <w:delText>, 2005, 35(5):64-64.</w:delText>
        </w:r>
      </w:del>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ins w:id="98" w:author="Feng,Haibo" w:date="2016-05-16T19:20:00Z"/>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ins w:id="99" w:author="Feng,Haibo" w:date="2016-05-16T19:20:00Z">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ins>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zhwsun" w:date="2016-05-13T22:06:00Z" w:initials="z">
    <w:p w14:paraId="4A6AD661" w14:textId="7FAF2425" w:rsidR="00886684" w:rsidRDefault="00886684" w:rsidP="00886684">
      <w:pPr>
        <w:pStyle w:val="ae"/>
        <w:ind w:firstLine="420"/>
      </w:pPr>
      <w:r>
        <w:rPr>
          <w:rStyle w:val="ad"/>
        </w:rPr>
        <w:annotationRef/>
      </w:r>
    </w:p>
  </w:comment>
  <w:comment w:id="9" w:author="zhwsun" w:date="2016-05-13T22:06:00Z" w:initials="z">
    <w:p w14:paraId="39B39475" w14:textId="45D2FE19" w:rsidR="00886684" w:rsidRDefault="00886684" w:rsidP="00886684">
      <w:pPr>
        <w:pStyle w:val="ae"/>
        <w:ind w:firstLine="420"/>
      </w:pPr>
      <w:r>
        <w:rPr>
          <w:rStyle w:val="ad"/>
        </w:rPr>
        <w:annotationRef/>
      </w:r>
      <w:r>
        <w:rPr>
          <w:rFonts w:hint="eastAsia"/>
        </w:rPr>
        <w:t>05</w:t>
      </w:r>
      <w:r>
        <w:rPr>
          <w:rFonts w:hint="eastAsia"/>
        </w:rPr>
        <w:t>年的数据早了</w:t>
      </w:r>
    </w:p>
  </w:comment>
  <w:comment w:id="10" w:author="zhwsun" w:date="2016-05-13T22:06:00Z" w:initials="z">
    <w:p w14:paraId="7D0AA8A2" w14:textId="1CF43F2C" w:rsidR="00886684" w:rsidRDefault="00886684" w:rsidP="00886684">
      <w:pPr>
        <w:pStyle w:val="ae"/>
        <w:ind w:firstLine="420"/>
      </w:pPr>
      <w:r>
        <w:rPr>
          <w:rStyle w:val="ad"/>
        </w:rPr>
        <w:annotationRef/>
      </w:r>
    </w:p>
  </w:comment>
  <w:comment w:id="12" w:author="zhwsun" w:date="2016-05-13T22:06:00Z" w:initials="z">
    <w:p w14:paraId="61283940" w14:textId="04F78C3E" w:rsidR="00886684" w:rsidRDefault="00886684" w:rsidP="00886684">
      <w:pPr>
        <w:pStyle w:val="ae"/>
        <w:ind w:firstLine="420"/>
      </w:pPr>
      <w:r>
        <w:rPr>
          <w:rStyle w:val="ad"/>
        </w:rPr>
        <w:annotationRef/>
      </w:r>
      <w:r>
        <w:rPr>
          <w:rFonts w:hint="eastAsia"/>
        </w:rPr>
        <w:t>怎么理解</w:t>
      </w:r>
    </w:p>
  </w:comment>
  <w:comment w:id="13" w:author="Feng,Haibo" w:date="2016-05-16T19:17:00Z" w:initials="F">
    <w:p w14:paraId="4AFF0FE9" w14:textId="0A364EDC" w:rsidR="00962355" w:rsidRDefault="00962355">
      <w:pPr>
        <w:pStyle w:val="ae"/>
        <w:ind w:firstLine="420"/>
      </w:pPr>
      <w:r>
        <w:rPr>
          <w:rStyle w:val="ad"/>
        </w:rPr>
        <w:annotationRef/>
      </w:r>
      <w:r>
        <w:rPr>
          <w:rFonts w:hint="eastAsia"/>
        </w:rPr>
        <w:t>改为分析燃气锅炉为主</w:t>
      </w:r>
    </w:p>
  </w:comment>
  <w:comment w:id="34" w:author="zhwsun" w:date="2016-05-13T22:06:00Z" w:initials="z">
    <w:p w14:paraId="3309D7BB" w14:textId="1BA5EC3D" w:rsidR="00AD50FD" w:rsidRDefault="00AD50FD" w:rsidP="00AD50FD">
      <w:pPr>
        <w:pStyle w:val="ae"/>
        <w:ind w:firstLine="420"/>
      </w:pPr>
      <w:r>
        <w:rPr>
          <w:rStyle w:val="ad"/>
        </w:rPr>
        <w:annotationRef/>
      </w:r>
    </w:p>
  </w:comment>
  <w:comment w:id="35" w:author="Feng,Haibo" w:date="2016-05-16T19:22:00Z" w:initials="F">
    <w:p w14:paraId="02BBCC52" w14:textId="10B7970A" w:rsidR="00C86495" w:rsidRDefault="00C86495">
      <w:pPr>
        <w:pStyle w:val="ae"/>
        <w:ind w:firstLine="420"/>
      </w:pPr>
      <w:r>
        <w:rPr>
          <w:rStyle w:val="ad"/>
        </w:rPr>
        <w:annotationRef/>
      </w:r>
      <w:r>
        <w:rPr>
          <w:rFonts w:hint="eastAsia"/>
        </w:rPr>
        <w:t>时间段偏移量</w:t>
      </w:r>
    </w:p>
  </w:comment>
  <w:comment w:id="32" w:author="zhwsun" w:date="2016-05-13T22:06:00Z" w:initials="z">
    <w:p w14:paraId="1DDDCC4E" w14:textId="14BFC66B" w:rsidR="00217468" w:rsidRDefault="00217468" w:rsidP="00217468">
      <w:pPr>
        <w:pStyle w:val="ae"/>
        <w:ind w:firstLine="420"/>
      </w:pPr>
      <w:r>
        <w:rPr>
          <w:rStyle w:val="ad"/>
        </w:rPr>
        <w:annotationRef/>
      </w:r>
      <w:r>
        <w:rPr>
          <w:rFonts w:hint="eastAsia"/>
        </w:rPr>
        <w:t>这部分上次说</w:t>
      </w:r>
      <w:r w:rsidR="006F73A9">
        <w:rPr>
          <w:rFonts w:hint="eastAsia"/>
        </w:rPr>
        <w:t>的</w:t>
      </w:r>
      <w:r>
        <w:rPr>
          <w:rFonts w:hint="eastAsia"/>
        </w:rPr>
        <w:t>还是没改</w:t>
      </w:r>
    </w:p>
  </w:comment>
  <w:comment w:id="33" w:author="Feng,Haibo" w:date="2016-05-16T19:21:00Z" w:initials="F">
    <w:p w14:paraId="7F1B051B" w14:textId="415205F8" w:rsidR="005C2981" w:rsidRDefault="005C2981">
      <w:pPr>
        <w:pStyle w:val="ae"/>
        <w:ind w:firstLine="420"/>
      </w:pPr>
      <w:r>
        <w:rPr>
          <w:rStyle w:val="ad"/>
        </w:rPr>
        <w:annotationRef/>
      </w:r>
      <w:r>
        <w:rPr>
          <w:rFonts w:hint="eastAsia"/>
        </w:rPr>
        <w:t>忘记了该如何</w:t>
      </w:r>
      <w:r w:rsidR="00C86495">
        <w:rPr>
          <w:rFonts w:hint="eastAsia"/>
        </w:rPr>
        <w:t>修改</w:t>
      </w:r>
    </w:p>
  </w:comment>
  <w:comment w:id="49" w:author="zhwsun" w:date="2016-05-13T22:06:00Z" w:initials="z">
    <w:p w14:paraId="0D262854" w14:textId="63EC4882" w:rsidR="00AD50FD" w:rsidRDefault="00AD50FD" w:rsidP="00AD50FD">
      <w:pPr>
        <w:pStyle w:val="ae"/>
        <w:ind w:firstLine="420"/>
      </w:pPr>
      <w:r>
        <w:rPr>
          <w:rStyle w:val="ad"/>
        </w:rPr>
        <w:annotationRef/>
      </w:r>
      <w:r>
        <w:rPr>
          <w:rFonts w:hint="eastAsia"/>
        </w:rPr>
        <w:t>先说一下供热曲线的含义。</w:t>
      </w:r>
    </w:p>
  </w:comment>
  <w:comment w:id="52" w:author="zhwsun" w:date="2016-05-13T22:06:00Z" w:initials="z">
    <w:p w14:paraId="7AA67F63" w14:textId="13019E16" w:rsidR="00AD50FD" w:rsidRDefault="00AD50FD" w:rsidP="00AD50FD">
      <w:pPr>
        <w:pStyle w:val="ae"/>
        <w:ind w:firstLine="420"/>
      </w:pPr>
      <w:r>
        <w:rPr>
          <w:rStyle w:val="ad"/>
        </w:rPr>
        <w:annotationRef/>
      </w:r>
      <w:proofErr w:type="gramStart"/>
      <w:r>
        <w:rPr>
          <w:rFonts w:hint="eastAsia"/>
        </w:rPr>
        <w:t>这个词哪来</w:t>
      </w:r>
      <w:proofErr w:type="gramEnd"/>
      <w:r>
        <w:rPr>
          <w:rFonts w:hint="eastAsia"/>
        </w:rPr>
        <w:t>的</w:t>
      </w:r>
    </w:p>
  </w:comment>
  <w:comment w:id="57" w:author="zhwsun" w:date="2016-05-13T22:06:00Z" w:initials="z">
    <w:p w14:paraId="2E50E162" w14:textId="6A5B03AF" w:rsidR="00E36446" w:rsidRDefault="00E36446" w:rsidP="00E36446">
      <w:pPr>
        <w:pStyle w:val="ae"/>
        <w:ind w:firstLine="420"/>
      </w:pPr>
      <w:r>
        <w:rPr>
          <w:rStyle w:val="ad"/>
        </w:rPr>
        <w:annotationRef/>
      </w:r>
      <w:r>
        <w:rPr>
          <w:rFonts w:hint="eastAsia"/>
        </w:rPr>
        <w:t>感觉这里对相似性的综述内容还是不够</w:t>
      </w:r>
    </w:p>
  </w:comment>
  <w:comment w:id="58" w:author="zhwsun" w:date="2016-05-13T22:06:00Z" w:initials="z">
    <w:p w14:paraId="0B0D0319" w14:textId="2C2E5846" w:rsidR="00AD50FD" w:rsidRDefault="00AD50FD" w:rsidP="00AD50FD">
      <w:pPr>
        <w:pStyle w:val="ae"/>
        <w:ind w:firstLine="420"/>
      </w:pPr>
      <w:r>
        <w:rPr>
          <w:rStyle w:val="ad"/>
        </w:rPr>
        <w:annotationRef/>
      </w:r>
      <w:r>
        <w:rPr>
          <w:rFonts w:hint="eastAsia"/>
        </w:rPr>
        <w:t>不通顺</w:t>
      </w:r>
    </w:p>
  </w:comment>
  <w:comment w:id="62" w:author="zhwsun" w:date="2016-05-13T22:06:00Z" w:initials="z">
    <w:p w14:paraId="13EC2618" w14:textId="025B5987" w:rsidR="008A0FC8" w:rsidRDefault="008A0FC8" w:rsidP="008A0FC8">
      <w:pPr>
        <w:pStyle w:val="ae"/>
        <w:ind w:firstLine="420"/>
      </w:pPr>
      <w:r>
        <w:rPr>
          <w:rStyle w:val="ad"/>
        </w:rPr>
        <w:annotationRef/>
      </w:r>
      <w:r>
        <w:rPr>
          <w:rFonts w:hint="eastAsia"/>
        </w:rPr>
        <w:t>看怎么表述。</w:t>
      </w:r>
    </w:p>
  </w:comment>
  <w:comment w:id="65" w:author="zhwsun" w:date="2016-05-13T22:06:00Z" w:initials="z">
    <w:p w14:paraId="05864BFD" w14:textId="69B3B9D6" w:rsidR="008A0FC8" w:rsidRDefault="008A0FC8" w:rsidP="008A0FC8">
      <w:pPr>
        <w:pStyle w:val="ae"/>
        <w:ind w:firstLine="420"/>
      </w:pPr>
      <w:r>
        <w:rPr>
          <w:rStyle w:val="ad"/>
        </w:rPr>
        <w:annotationRef/>
      </w:r>
      <w:r>
        <w:rPr>
          <w:rFonts w:hint="eastAsia"/>
        </w:rPr>
        <w:t>？怎么理解</w:t>
      </w:r>
    </w:p>
  </w:comment>
  <w:comment w:id="66" w:author="Feng,Haibo" w:date="2016-05-16T11:22:00Z" w:initials="F">
    <w:p w14:paraId="700A3761" w14:textId="74BC9F20" w:rsidR="002451DF" w:rsidRDefault="002451DF">
      <w:pPr>
        <w:pStyle w:val="ae"/>
        <w:ind w:firstLine="420"/>
        <w:rPr>
          <w:rFonts w:hint="eastAsia"/>
        </w:rPr>
      </w:pPr>
      <w:r>
        <w:rPr>
          <w:rStyle w:val="ad"/>
        </w:rPr>
        <w:annotationRef/>
      </w:r>
      <w:r>
        <w:rPr>
          <w:rFonts w:hint="eastAsia"/>
        </w:rPr>
        <w:t>时间顺序，时间序列</w:t>
      </w:r>
    </w:p>
  </w:comment>
  <w:comment w:id="67" w:author="zhwsun" w:date="2016-05-13T22:06:00Z" w:initials="z">
    <w:p w14:paraId="218DE8FB" w14:textId="2B50826D" w:rsidR="008A0FC8" w:rsidRDefault="008A0FC8" w:rsidP="008A0FC8">
      <w:pPr>
        <w:pStyle w:val="ae"/>
        <w:ind w:firstLine="420"/>
      </w:pPr>
      <w:r>
        <w:rPr>
          <w:rStyle w:val="ad"/>
        </w:rPr>
        <w:annotationRef/>
      </w:r>
      <w:r>
        <w:rPr>
          <w:rFonts w:hint="eastAsia"/>
        </w:rPr>
        <w:t>？</w:t>
      </w:r>
    </w:p>
  </w:comment>
  <w:comment w:id="68" w:author="Feng,Haibo" w:date="2016-05-16T11:22:00Z" w:initials="F">
    <w:p w14:paraId="2E32CC28" w14:textId="136DA2C6" w:rsidR="002451DF" w:rsidRDefault="002451DF">
      <w:pPr>
        <w:pStyle w:val="ae"/>
        <w:ind w:firstLine="420"/>
      </w:pPr>
      <w:r>
        <w:rPr>
          <w:rStyle w:val="ad"/>
        </w:rPr>
        <w:annotationRef/>
      </w:r>
      <w:r>
        <w:rPr>
          <w:rFonts w:hint="eastAsia"/>
        </w:rPr>
        <w:t>文献中的原话</w:t>
      </w:r>
    </w:p>
  </w:comment>
  <w:comment w:id="70" w:author="zhwsun" w:date="2016-05-13T22:13:00Z" w:initials="z">
    <w:p w14:paraId="1BB318EF" w14:textId="1939503A" w:rsidR="00E36446" w:rsidRDefault="00E36446" w:rsidP="00E36446">
      <w:pPr>
        <w:pStyle w:val="ae"/>
        <w:ind w:firstLine="420"/>
      </w:pPr>
      <w:r>
        <w:rPr>
          <w:rStyle w:val="ad"/>
        </w:rPr>
        <w:annotationRef/>
      </w:r>
      <w:r w:rsidR="005D68D2">
        <w:rPr>
          <w:rFonts w:hint="eastAsia"/>
        </w:rPr>
        <w:t>文献里的？</w:t>
      </w:r>
    </w:p>
  </w:comment>
  <w:comment w:id="71" w:author="Feng,Haibo" w:date="2016-05-16T11:22:00Z" w:initials="F">
    <w:p w14:paraId="435567AF" w14:textId="2A292D7D" w:rsidR="006A2D37" w:rsidRDefault="006A2D37">
      <w:pPr>
        <w:pStyle w:val="ae"/>
        <w:ind w:firstLine="420"/>
        <w:rPr>
          <w:rFonts w:hint="eastAsia"/>
        </w:rPr>
      </w:pPr>
      <w:r>
        <w:rPr>
          <w:rStyle w:val="ad"/>
        </w:rPr>
        <w:annotationRef/>
      </w:r>
      <w:r>
        <w:rPr>
          <w:rFonts w:hint="eastAsia"/>
        </w:rPr>
        <w:t>文献里有，也看了原始论文</w:t>
      </w:r>
    </w:p>
  </w:comment>
  <w:comment w:id="72" w:author="zhwsun" w:date="2016-05-13T22:10:00Z" w:initials="z">
    <w:p w14:paraId="342BF646" w14:textId="37628E03" w:rsidR="00393948" w:rsidRDefault="00393948" w:rsidP="00393948">
      <w:pPr>
        <w:pStyle w:val="ae"/>
        <w:ind w:firstLine="420"/>
      </w:pPr>
      <w:r>
        <w:rPr>
          <w:rStyle w:val="ad"/>
        </w:rPr>
        <w:annotationRef/>
      </w:r>
      <w:r>
        <w:rPr>
          <w:rFonts w:hint="eastAsia"/>
        </w:rPr>
        <w:t>加上到供热用户家里的延迟，不只是锅炉，考虑采用气象数据预测代替供热用户家里的数据，也可以考虑采用温度预测，气象数据在一个地区的差异，如天津的市中心和中环外部有时相差一度（查看两个气象仪的温度差）。</w:t>
      </w:r>
    </w:p>
  </w:comment>
  <w:comment w:id="73" w:author="zhwsun" w:date="2016-05-13T22:12:00Z" w:initials="z">
    <w:p w14:paraId="1ADB8A07" w14:textId="1A71AFA1" w:rsidR="005D68D2" w:rsidRDefault="005D68D2" w:rsidP="005D68D2">
      <w:pPr>
        <w:pStyle w:val="ae"/>
        <w:ind w:firstLine="420"/>
      </w:pPr>
      <w:r>
        <w:rPr>
          <w:rStyle w:val="ad"/>
        </w:rPr>
        <w:annotationRef/>
      </w:r>
      <w:r>
        <w:rPr>
          <w:rFonts w:hint="eastAsia"/>
        </w:rPr>
        <w:t>？</w:t>
      </w:r>
    </w:p>
  </w:comment>
  <w:comment w:id="74" w:author="Feng,Haibo" w:date="2016-05-16T19:31:00Z" w:initials="F">
    <w:p w14:paraId="234115D4" w14:textId="14B2D276" w:rsidR="0047013D" w:rsidRDefault="0047013D">
      <w:pPr>
        <w:pStyle w:val="ae"/>
        <w:ind w:firstLine="420"/>
      </w:pPr>
      <w:r>
        <w:rPr>
          <w:rStyle w:val="ad"/>
        </w:rPr>
        <w:annotationRef/>
      </w:r>
      <w:r>
        <w:t>Y</w:t>
      </w:r>
      <w:r>
        <w:rPr>
          <w:rFonts w:hint="eastAsia"/>
        </w:rPr>
        <w:t>值相等的时候，</w:t>
      </w:r>
      <w:r>
        <w:rPr>
          <w:rFonts w:hint="eastAsia"/>
        </w:rPr>
        <w:t>x</w:t>
      </w:r>
      <w:r>
        <w:rPr>
          <w:rFonts w:hint="eastAsia"/>
        </w:rPr>
        <w:t>的差值</w:t>
      </w:r>
    </w:p>
  </w:comment>
  <w:comment w:id="75" w:author="zhwsun" w:date="2016-05-13T22:12:00Z" w:initials="z">
    <w:p w14:paraId="43B01D79" w14:textId="22ABEC24" w:rsidR="00393948" w:rsidRDefault="00393948" w:rsidP="00393948">
      <w:pPr>
        <w:pStyle w:val="ae"/>
        <w:ind w:firstLine="420"/>
      </w:pPr>
      <w:r>
        <w:rPr>
          <w:rStyle w:val="ad"/>
        </w:rPr>
        <w:annotationRef/>
      </w:r>
      <w:r>
        <w:rPr>
          <w:rFonts w:hint="eastAsia"/>
        </w:rPr>
        <w:t>说服力还不够</w:t>
      </w:r>
    </w:p>
  </w:comment>
  <w:comment w:id="77" w:author="zhwsun" w:date="2016-05-13T22:13:00Z" w:initials="z">
    <w:p w14:paraId="46C78B06" w14:textId="147281FF" w:rsidR="005D68D2" w:rsidRDefault="005D68D2" w:rsidP="005D68D2">
      <w:pPr>
        <w:pStyle w:val="ae"/>
        <w:ind w:firstLine="420"/>
      </w:pPr>
      <w:r>
        <w:rPr>
          <w:rStyle w:val="ad"/>
        </w:rPr>
        <w:annotationRef/>
      </w:r>
      <w:r>
        <w:rPr>
          <w:rFonts w:hint="eastAsia"/>
        </w:rPr>
        <w:t>？</w:t>
      </w:r>
    </w:p>
  </w:comment>
  <w:comment w:id="79" w:author="zhwsun" w:date="2016-05-13T22:14:00Z" w:initials="z">
    <w:p w14:paraId="4261CA33" w14:textId="3C96DE32" w:rsidR="005D68D2" w:rsidRDefault="005D68D2" w:rsidP="005D68D2">
      <w:pPr>
        <w:pStyle w:val="ae"/>
        <w:ind w:firstLine="420"/>
      </w:pPr>
      <w:r>
        <w:rPr>
          <w:rStyle w:val="ad"/>
        </w:rPr>
        <w:annotationRef/>
      </w:r>
    </w:p>
  </w:comment>
  <w:comment w:id="80" w:author="Feng,Haibo" w:date="2016-05-16T19:33:00Z" w:initials="F">
    <w:p w14:paraId="3FD6C6DF" w14:textId="2B6BF41D" w:rsidR="0047013D" w:rsidRDefault="0047013D">
      <w:pPr>
        <w:pStyle w:val="ae"/>
        <w:ind w:firstLine="420"/>
      </w:pPr>
      <w:r>
        <w:rPr>
          <w:rStyle w:val="ad"/>
        </w:rPr>
        <w:annotationRef/>
      </w:r>
      <w:r>
        <w:rPr>
          <w:rFonts w:hint="eastAsia"/>
        </w:rPr>
        <w:t>解释只有</w:t>
      </w:r>
      <w:r>
        <w:rPr>
          <w:rFonts w:hint="eastAsia"/>
        </w:rPr>
        <w:t>6:00-</w:t>
      </w:r>
      <w:r>
        <w:t>20</w:t>
      </w:r>
      <w:r>
        <w:rPr>
          <w:rFonts w:hint="eastAsia"/>
        </w:rPr>
        <w:t>:00</w:t>
      </w:r>
      <w:r>
        <w:rPr>
          <w:rFonts w:hint="eastAsia"/>
        </w:rPr>
        <w:t>的问题</w:t>
      </w:r>
    </w:p>
  </w:comment>
  <w:comment w:id="82" w:author="zhwsun" w:date="2016-05-13T22:15:00Z" w:initials="z">
    <w:p w14:paraId="02D6EB93" w14:textId="5A3DF78F" w:rsidR="005D68D2" w:rsidRDefault="005D68D2" w:rsidP="005D68D2">
      <w:pPr>
        <w:pStyle w:val="ae"/>
        <w:ind w:firstLine="420"/>
      </w:pPr>
      <w:r>
        <w:rPr>
          <w:rStyle w:val="ad"/>
        </w:rPr>
        <w:annotationRef/>
      </w:r>
      <w:r>
        <w:rPr>
          <w:rFonts w:hint="eastAsia"/>
        </w:rPr>
        <w:t>？</w:t>
      </w:r>
    </w:p>
  </w:comment>
  <w:comment w:id="83" w:author="zhwsun" w:date="2016-05-13T22:15:00Z" w:initials="z">
    <w:p w14:paraId="164EFEBC" w14:textId="138115DF" w:rsidR="005D68D2" w:rsidRDefault="005D68D2" w:rsidP="005D68D2">
      <w:pPr>
        <w:pStyle w:val="ae"/>
        <w:ind w:firstLine="420"/>
      </w:pPr>
      <w:r>
        <w:rPr>
          <w:rStyle w:val="ad"/>
        </w:rPr>
        <w:annotationRef/>
      </w:r>
      <w:r>
        <w:rPr>
          <w:rFonts w:hint="eastAsia"/>
        </w:rPr>
        <w:t>曲线还没处理</w:t>
      </w:r>
    </w:p>
  </w:comment>
  <w:comment w:id="84" w:author="zhwsun" w:date="2016-05-13T22:16:00Z" w:initials="z">
    <w:p w14:paraId="40B7F135" w14:textId="53DC44F7" w:rsidR="0045505D" w:rsidRDefault="0045505D" w:rsidP="0045505D">
      <w:pPr>
        <w:pStyle w:val="ae"/>
        <w:ind w:firstLine="420"/>
      </w:pPr>
      <w:r>
        <w:rPr>
          <w:rStyle w:val="ad"/>
        </w:rPr>
        <w:annotationRef/>
      </w:r>
      <w:r>
        <w:rPr>
          <w:rFonts w:hint="eastAsia"/>
        </w:rPr>
        <w:t>？好像不应该这么说</w:t>
      </w:r>
    </w:p>
  </w:comment>
  <w:comment w:id="85" w:author="zhwsun" w:date="2016-05-13T22:21:00Z" w:initials="z">
    <w:p w14:paraId="444E9504" w14:textId="4D78A732" w:rsidR="0045505D" w:rsidRDefault="0045505D" w:rsidP="0045505D">
      <w:pPr>
        <w:pStyle w:val="ae"/>
        <w:ind w:firstLine="420"/>
      </w:pPr>
      <w:r>
        <w:rPr>
          <w:rStyle w:val="ad"/>
        </w:rPr>
        <w:annotationRef/>
      </w:r>
      <w:r>
        <w:rPr>
          <w:rFonts w:hint="eastAsia"/>
        </w:rPr>
        <w:t>给出三种度量的列表结果，然后在给出图形。会更好一些</w:t>
      </w:r>
    </w:p>
  </w:comment>
  <w:comment w:id="86" w:author="Feng,Haibo" w:date="2016-05-16T19:47:00Z" w:initials="F">
    <w:p w14:paraId="0BA0C67B" w14:textId="4EAE7124" w:rsidR="00444237" w:rsidRDefault="00444237">
      <w:pPr>
        <w:pStyle w:val="ae"/>
        <w:ind w:firstLine="420"/>
        <w:rPr>
          <w:rFonts w:hint="eastAsia"/>
        </w:rPr>
      </w:pPr>
      <w:r>
        <w:rPr>
          <w:rStyle w:val="ad"/>
        </w:rPr>
        <w:annotationRef/>
      </w:r>
      <w:r>
        <w:rPr>
          <w:rFonts w:hint="eastAsia"/>
        </w:rPr>
        <w:t>图二已经给了两种度量的对比图</w:t>
      </w:r>
    </w:p>
  </w:comment>
  <w:comment w:id="88" w:author="zhwsun" w:date="2016-05-13T22:22:00Z" w:initials="z">
    <w:p w14:paraId="77D48008" w14:textId="37A7862B" w:rsidR="0045505D" w:rsidRDefault="0045505D" w:rsidP="0045505D">
      <w:pPr>
        <w:pStyle w:val="ae"/>
        <w:ind w:firstLine="420"/>
      </w:pPr>
      <w:r>
        <w:rPr>
          <w:rStyle w:val="ad"/>
        </w:rPr>
        <w:annotationRef/>
      </w:r>
      <w:r>
        <w:rPr>
          <w:rFonts w:hint="eastAsia"/>
        </w:rPr>
        <w:t>需要加进来了</w:t>
      </w:r>
    </w:p>
  </w:comment>
  <w:comment w:id="89" w:author="Feng,Haibo" w:date="2016-05-16T19:35:00Z" w:initials="F">
    <w:p w14:paraId="317C12E5" w14:textId="36180F88" w:rsidR="005A07D9" w:rsidRDefault="005A07D9">
      <w:pPr>
        <w:pStyle w:val="ae"/>
        <w:ind w:firstLine="420"/>
        <w:rPr>
          <w:rFonts w:hint="eastAsia"/>
        </w:rPr>
      </w:pPr>
      <w:r>
        <w:rPr>
          <w:rStyle w:val="ad"/>
        </w:rPr>
        <w:annotationRef/>
      </w:r>
      <w:r>
        <w:rPr>
          <w:rFonts w:hint="eastAsia"/>
        </w:rPr>
        <w:t>耗气量看不了，数据库？</w:t>
      </w:r>
      <w:r>
        <w:rPr>
          <w:rFonts w:hint="eastAsia"/>
        </w:rPr>
        <w:t>DTU</w:t>
      </w:r>
      <w:r>
        <w:rPr>
          <w:rFonts w:hint="eastAsia"/>
        </w:rPr>
        <w:t>网站？</w:t>
      </w:r>
    </w:p>
  </w:comment>
  <w:comment w:id="91" w:author="zhwsun" w:date="2016-05-13T22:23:00Z" w:initials="z">
    <w:p w14:paraId="4FAE15F3" w14:textId="1B4CAFAA" w:rsidR="00072782" w:rsidRDefault="00072782" w:rsidP="00072782">
      <w:pPr>
        <w:pStyle w:val="ae"/>
        <w:ind w:firstLine="420"/>
      </w:pPr>
      <w:r>
        <w:rPr>
          <w:rStyle w:val="ad"/>
        </w:rPr>
        <w:annotationRef/>
      </w:r>
      <w:r>
        <w:rPr>
          <w:rFonts w:hint="eastAsia"/>
        </w:rPr>
        <w:t>语气</w:t>
      </w:r>
    </w:p>
  </w:comment>
  <w:comment w:id="95" w:author="zhwsun" w:date="2016-05-13T22:31:00Z" w:initials="z">
    <w:p w14:paraId="5C58B62B" w14:textId="49AFEC69" w:rsidR="00072782" w:rsidRDefault="00072782" w:rsidP="00072782">
      <w:pPr>
        <w:pStyle w:val="ae"/>
        <w:ind w:firstLine="420"/>
      </w:pPr>
      <w:r>
        <w:rPr>
          <w:rStyle w:val="ad"/>
        </w:rPr>
        <w:annotationRef/>
      </w:r>
      <w:r>
        <w:rPr>
          <w:rFonts w:hint="eastAsia"/>
        </w:rPr>
        <w:t>看看有没有最近两年的相关文章，另外注意参考文献中文章的水平。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6AD661" w15:done="1"/>
  <w15:commentEx w15:paraId="39B39475" w15:done="1"/>
  <w15:commentEx w15:paraId="7D0AA8A2" w15:done="1"/>
  <w15:commentEx w15:paraId="61283940" w15:done="0"/>
  <w15:commentEx w15:paraId="4AFF0FE9" w15:paraIdParent="61283940" w15:done="0"/>
  <w15:commentEx w15:paraId="3309D7BB" w15:done="0"/>
  <w15:commentEx w15:paraId="02BBCC52" w15:paraIdParent="3309D7BB" w15:done="0"/>
  <w15:commentEx w15:paraId="1DDDCC4E" w15:done="0"/>
  <w15:commentEx w15:paraId="7F1B051B" w15:paraIdParent="1DDDCC4E" w15:done="0"/>
  <w15:commentEx w15:paraId="0D262854" w15:done="1"/>
  <w15:commentEx w15:paraId="7AA67F63" w15:done="1"/>
  <w15:commentEx w15:paraId="2E50E162" w15:done="0"/>
  <w15:commentEx w15:paraId="0B0D0319" w15:done="1"/>
  <w15:commentEx w15:paraId="13EC2618" w15:done="0"/>
  <w15:commentEx w15:paraId="05864BFD" w15:done="0"/>
  <w15:commentEx w15:paraId="700A3761" w15:paraIdParent="05864BFD" w15:done="0"/>
  <w15:commentEx w15:paraId="218DE8FB" w15:done="0"/>
  <w15:commentEx w15:paraId="2E32CC28" w15:paraIdParent="218DE8FB" w15:done="0"/>
  <w15:commentEx w15:paraId="1BB318EF" w15:done="0"/>
  <w15:commentEx w15:paraId="435567AF" w15:paraIdParent="1BB318EF" w15:done="0"/>
  <w15:commentEx w15:paraId="342BF646" w15:done="0"/>
  <w15:commentEx w15:paraId="1ADB8A07" w15:done="0"/>
  <w15:commentEx w15:paraId="234115D4" w15:paraIdParent="1ADB8A07" w15:done="0"/>
  <w15:commentEx w15:paraId="43B01D79" w15:done="0"/>
  <w15:commentEx w15:paraId="46C78B06" w15:done="1"/>
  <w15:commentEx w15:paraId="4261CA33" w15:done="0"/>
  <w15:commentEx w15:paraId="3FD6C6DF" w15:paraIdParent="4261CA33" w15:done="0"/>
  <w15:commentEx w15:paraId="02D6EB93" w15:done="0"/>
  <w15:commentEx w15:paraId="164EFEBC" w15:done="0"/>
  <w15:commentEx w15:paraId="40B7F135" w15:done="0"/>
  <w15:commentEx w15:paraId="444E9504" w15:done="0"/>
  <w15:commentEx w15:paraId="0BA0C67B" w15:paraIdParent="444E9504" w15:done="0"/>
  <w15:commentEx w15:paraId="77D48008" w15:done="0"/>
  <w15:commentEx w15:paraId="317C12E5" w15:paraIdParent="77D48008" w15:done="0"/>
  <w15:commentEx w15:paraId="4FAE15F3" w15:done="1"/>
  <w15:commentEx w15:paraId="5C58B62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55B07" w14:textId="77777777" w:rsidR="00E62D55" w:rsidRDefault="00E62D55">
      <w:pPr>
        <w:ind w:firstLine="420"/>
      </w:pPr>
      <w:r>
        <w:separator/>
      </w:r>
    </w:p>
  </w:endnote>
  <w:endnote w:type="continuationSeparator" w:id="0">
    <w:p w14:paraId="44015EFC" w14:textId="77777777" w:rsidR="00E62D55" w:rsidRDefault="00E62D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82B2D" w14:textId="77777777" w:rsidR="00E62D55" w:rsidRDefault="00E62D55">
      <w:pPr>
        <w:ind w:firstLine="420"/>
      </w:pPr>
      <w:r>
        <w:separator/>
      </w:r>
    </w:p>
  </w:footnote>
  <w:footnote w:type="continuationSeparator" w:id="0">
    <w:p w14:paraId="5ED55E7D" w14:textId="77777777" w:rsidR="00E62D55" w:rsidRDefault="00E62D5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ng,Haibo">
    <w15:presenceInfo w15:providerId="None" w15:userId="Feng,Ha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5EB8"/>
    <w:rsid w:val="000316C5"/>
    <w:rsid w:val="00034EBC"/>
    <w:rsid w:val="000372E8"/>
    <w:rsid w:val="00046EBB"/>
    <w:rsid w:val="00047E1A"/>
    <w:rsid w:val="000516AC"/>
    <w:rsid w:val="00051FE6"/>
    <w:rsid w:val="00054100"/>
    <w:rsid w:val="000716FB"/>
    <w:rsid w:val="00072782"/>
    <w:rsid w:val="00076F09"/>
    <w:rsid w:val="000824F5"/>
    <w:rsid w:val="000862CF"/>
    <w:rsid w:val="000935ED"/>
    <w:rsid w:val="000A2423"/>
    <w:rsid w:val="000A3102"/>
    <w:rsid w:val="000A3A55"/>
    <w:rsid w:val="000C4FD0"/>
    <w:rsid w:val="000D0850"/>
    <w:rsid w:val="000D4065"/>
    <w:rsid w:val="000D5A87"/>
    <w:rsid w:val="000E2E48"/>
    <w:rsid w:val="000E5A9A"/>
    <w:rsid w:val="001055ED"/>
    <w:rsid w:val="00105F30"/>
    <w:rsid w:val="001157DA"/>
    <w:rsid w:val="0013067B"/>
    <w:rsid w:val="00140B83"/>
    <w:rsid w:val="00152A6B"/>
    <w:rsid w:val="00157F04"/>
    <w:rsid w:val="00166A64"/>
    <w:rsid w:val="00190B6C"/>
    <w:rsid w:val="001E2CBE"/>
    <w:rsid w:val="001E3936"/>
    <w:rsid w:val="001E79B1"/>
    <w:rsid w:val="002066B4"/>
    <w:rsid w:val="00217468"/>
    <w:rsid w:val="0021794D"/>
    <w:rsid w:val="00220F08"/>
    <w:rsid w:val="0022218E"/>
    <w:rsid w:val="0022229A"/>
    <w:rsid w:val="00224533"/>
    <w:rsid w:val="00233E52"/>
    <w:rsid w:val="00241E3B"/>
    <w:rsid w:val="00242FB5"/>
    <w:rsid w:val="002451DF"/>
    <w:rsid w:val="002472FF"/>
    <w:rsid w:val="00247AA5"/>
    <w:rsid w:val="002518E1"/>
    <w:rsid w:val="00255E99"/>
    <w:rsid w:val="002A03BC"/>
    <w:rsid w:val="002A2775"/>
    <w:rsid w:val="002B14C1"/>
    <w:rsid w:val="002B3496"/>
    <w:rsid w:val="002C29D5"/>
    <w:rsid w:val="002C3D9F"/>
    <w:rsid w:val="002D6DC7"/>
    <w:rsid w:val="002D6DE3"/>
    <w:rsid w:val="002D71A4"/>
    <w:rsid w:val="002D75EB"/>
    <w:rsid w:val="002E049C"/>
    <w:rsid w:val="002E6F2F"/>
    <w:rsid w:val="002F1337"/>
    <w:rsid w:val="00306490"/>
    <w:rsid w:val="00313FA9"/>
    <w:rsid w:val="00323AFE"/>
    <w:rsid w:val="0036398A"/>
    <w:rsid w:val="0038581F"/>
    <w:rsid w:val="00393948"/>
    <w:rsid w:val="003966A4"/>
    <w:rsid w:val="003B167C"/>
    <w:rsid w:val="003B20E3"/>
    <w:rsid w:val="003B4837"/>
    <w:rsid w:val="003C2BCE"/>
    <w:rsid w:val="003E4E94"/>
    <w:rsid w:val="003E5F55"/>
    <w:rsid w:val="00401036"/>
    <w:rsid w:val="00407EF2"/>
    <w:rsid w:val="00420AEC"/>
    <w:rsid w:val="0043001E"/>
    <w:rsid w:val="004341EE"/>
    <w:rsid w:val="004441D4"/>
    <w:rsid w:val="00444237"/>
    <w:rsid w:val="00447887"/>
    <w:rsid w:val="004537E7"/>
    <w:rsid w:val="0045505D"/>
    <w:rsid w:val="00464480"/>
    <w:rsid w:val="0047013D"/>
    <w:rsid w:val="004726E6"/>
    <w:rsid w:val="00473EB4"/>
    <w:rsid w:val="0048032D"/>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363B9"/>
    <w:rsid w:val="00543B88"/>
    <w:rsid w:val="00551A3C"/>
    <w:rsid w:val="005562CE"/>
    <w:rsid w:val="005661F4"/>
    <w:rsid w:val="00570F51"/>
    <w:rsid w:val="00581B3A"/>
    <w:rsid w:val="00585D1A"/>
    <w:rsid w:val="00587D0F"/>
    <w:rsid w:val="00592253"/>
    <w:rsid w:val="005A07D9"/>
    <w:rsid w:val="005C1548"/>
    <w:rsid w:val="005C2981"/>
    <w:rsid w:val="005C369A"/>
    <w:rsid w:val="005C6447"/>
    <w:rsid w:val="005D4531"/>
    <w:rsid w:val="005D65C7"/>
    <w:rsid w:val="005D68D2"/>
    <w:rsid w:val="005E766A"/>
    <w:rsid w:val="005F5000"/>
    <w:rsid w:val="006061D1"/>
    <w:rsid w:val="0062193D"/>
    <w:rsid w:val="00645B55"/>
    <w:rsid w:val="00652E5F"/>
    <w:rsid w:val="0065430D"/>
    <w:rsid w:val="00661EAD"/>
    <w:rsid w:val="0066670D"/>
    <w:rsid w:val="006707A4"/>
    <w:rsid w:val="006A2D37"/>
    <w:rsid w:val="006A3015"/>
    <w:rsid w:val="006A4E85"/>
    <w:rsid w:val="006A6964"/>
    <w:rsid w:val="006A6A80"/>
    <w:rsid w:val="006C52C6"/>
    <w:rsid w:val="006D0AD6"/>
    <w:rsid w:val="006F73A9"/>
    <w:rsid w:val="00701E25"/>
    <w:rsid w:val="007075A9"/>
    <w:rsid w:val="007149F6"/>
    <w:rsid w:val="00715C20"/>
    <w:rsid w:val="007176B2"/>
    <w:rsid w:val="00720F4F"/>
    <w:rsid w:val="00722958"/>
    <w:rsid w:val="00732742"/>
    <w:rsid w:val="00743632"/>
    <w:rsid w:val="00766A72"/>
    <w:rsid w:val="00772243"/>
    <w:rsid w:val="00790BEE"/>
    <w:rsid w:val="00793CFA"/>
    <w:rsid w:val="007A425A"/>
    <w:rsid w:val="007A6747"/>
    <w:rsid w:val="007B6812"/>
    <w:rsid w:val="007C3738"/>
    <w:rsid w:val="007D0081"/>
    <w:rsid w:val="007D5C66"/>
    <w:rsid w:val="007D6D49"/>
    <w:rsid w:val="007E7E84"/>
    <w:rsid w:val="00800174"/>
    <w:rsid w:val="008054F7"/>
    <w:rsid w:val="00812A08"/>
    <w:rsid w:val="00813E2A"/>
    <w:rsid w:val="00815CC7"/>
    <w:rsid w:val="00824AEB"/>
    <w:rsid w:val="00831348"/>
    <w:rsid w:val="008604E6"/>
    <w:rsid w:val="0086155A"/>
    <w:rsid w:val="0086490B"/>
    <w:rsid w:val="008730C2"/>
    <w:rsid w:val="00884C6E"/>
    <w:rsid w:val="00886684"/>
    <w:rsid w:val="00897131"/>
    <w:rsid w:val="008A0FC8"/>
    <w:rsid w:val="008A6BF2"/>
    <w:rsid w:val="008B08F4"/>
    <w:rsid w:val="008C2AF6"/>
    <w:rsid w:val="008C4942"/>
    <w:rsid w:val="008D5996"/>
    <w:rsid w:val="008E0677"/>
    <w:rsid w:val="008E3B8D"/>
    <w:rsid w:val="008E7332"/>
    <w:rsid w:val="008F57D1"/>
    <w:rsid w:val="008F6582"/>
    <w:rsid w:val="009015F3"/>
    <w:rsid w:val="00920A78"/>
    <w:rsid w:val="0093473B"/>
    <w:rsid w:val="009605BE"/>
    <w:rsid w:val="00962355"/>
    <w:rsid w:val="00963475"/>
    <w:rsid w:val="00972C3A"/>
    <w:rsid w:val="009738D2"/>
    <w:rsid w:val="00981551"/>
    <w:rsid w:val="009825B7"/>
    <w:rsid w:val="00983371"/>
    <w:rsid w:val="00984F67"/>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26E4"/>
    <w:rsid w:val="009F122F"/>
    <w:rsid w:val="00A02553"/>
    <w:rsid w:val="00A11C0C"/>
    <w:rsid w:val="00A2321A"/>
    <w:rsid w:val="00A3070D"/>
    <w:rsid w:val="00A33A71"/>
    <w:rsid w:val="00A72325"/>
    <w:rsid w:val="00A82537"/>
    <w:rsid w:val="00A846A4"/>
    <w:rsid w:val="00A85E29"/>
    <w:rsid w:val="00A876E1"/>
    <w:rsid w:val="00A959BA"/>
    <w:rsid w:val="00A96352"/>
    <w:rsid w:val="00AA4121"/>
    <w:rsid w:val="00AA63F3"/>
    <w:rsid w:val="00AB48CA"/>
    <w:rsid w:val="00AC3762"/>
    <w:rsid w:val="00AC7AE4"/>
    <w:rsid w:val="00AD50FD"/>
    <w:rsid w:val="00AE01D3"/>
    <w:rsid w:val="00AF1AB4"/>
    <w:rsid w:val="00AF6F67"/>
    <w:rsid w:val="00B11011"/>
    <w:rsid w:val="00B30CC5"/>
    <w:rsid w:val="00B315B9"/>
    <w:rsid w:val="00B4360B"/>
    <w:rsid w:val="00B72CFD"/>
    <w:rsid w:val="00B779E5"/>
    <w:rsid w:val="00B87393"/>
    <w:rsid w:val="00B97B6A"/>
    <w:rsid w:val="00BC0C0C"/>
    <w:rsid w:val="00BC2F50"/>
    <w:rsid w:val="00BE14C5"/>
    <w:rsid w:val="00BE2D4C"/>
    <w:rsid w:val="00C10C59"/>
    <w:rsid w:val="00C16D6B"/>
    <w:rsid w:val="00C327F3"/>
    <w:rsid w:val="00C43C93"/>
    <w:rsid w:val="00C717AD"/>
    <w:rsid w:val="00C837A1"/>
    <w:rsid w:val="00C86495"/>
    <w:rsid w:val="00C90BFA"/>
    <w:rsid w:val="00C97573"/>
    <w:rsid w:val="00CA1005"/>
    <w:rsid w:val="00CB0FEF"/>
    <w:rsid w:val="00CB184A"/>
    <w:rsid w:val="00CC0074"/>
    <w:rsid w:val="00CC4AFA"/>
    <w:rsid w:val="00CC657D"/>
    <w:rsid w:val="00CD0467"/>
    <w:rsid w:val="00CD1E1B"/>
    <w:rsid w:val="00CE34A4"/>
    <w:rsid w:val="00CE3536"/>
    <w:rsid w:val="00CF0998"/>
    <w:rsid w:val="00CF1E15"/>
    <w:rsid w:val="00CF53AB"/>
    <w:rsid w:val="00CF5D1E"/>
    <w:rsid w:val="00D00201"/>
    <w:rsid w:val="00D02911"/>
    <w:rsid w:val="00D11707"/>
    <w:rsid w:val="00D17CCF"/>
    <w:rsid w:val="00D21FEC"/>
    <w:rsid w:val="00D30E23"/>
    <w:rsid w:val="00D61988"/>
    <w:rsid w:val="00D67E1F"/>
    <w:rsid w:val="00D75581"/>
    <w:rsid w:val="00D820EF"/>
    <w:rsid w:val="00D85331"/>
    <w:rsid w:val="00D87FA2"/>
    <w:rsid w:val="00D960F4"/>
    <w:rsid w:val="00DB4714"/>
    <w:rsid w:val="00DF1BB9"/>
    <w:rsid w:val="00DF550B"/>
    <w:rsid w:val="00E15961"/>
    <w:rsid w:val="00E1755C"/>
    <w:rsid w:val="00E23150"/>
    <w:rsid w:val="00E36446"/>
    <w:rsid w:val="00E534A5"/>
    <w:rsid w:val="00E566E1"/>
    <w:rsid w:val="00E613E9"/>
    <w:rsid w:val="00E62D55"/>
    <w:rsid w:val="00E70328"/>
    <w:rsid w:val="00E822CE"/>
    <w:rsid w:val="00E84130"/>
    <w:rsid w:val="00E8583B"/>
    <w:rsid w:val="00EB4F79"/>
    <w:rsid w:val="00EC0259"/>
    <w:rsid w:val="00EC0B9D"/>
    <w:rsid w:val="00EC475C"/>
    <w:rsid w:val="00EC5F42"/>
    <w:rsid w:val="00ED2B00"/>
    <w:rsid w:val="00ED4CBE"/>
    <w:rsid w:val="00EE6900"/>
    <w:rsid w:val="00EF22F3"/>
    <w:rsid w:val="00EF6405"/>
    <w:rsid w:val="00EF6B9F"/>
    <w:rsid w:val="00F0467D"/>
    <w:rsid w:val="00F11436"/>
    <w:rsid w:val="00F159BC"/>
    <w:rsid w:val="00F41CD3"/>
    <w:rsid w:val="00F44DB6"/>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F1"/>
  <w15:docId w15:val="{9AB8AC53-E86B-4971-A108-A791FE1D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wmf"/><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oleObject" Target="embeddings/oleObject4.bin"/><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4.wmf"/><Relationship Id="rId27" Type="http://schemas.openxmlformats.org/officeDocument/2006/relationships/image" Target="media/image7.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E177D-1FBD-4489-B704-E2D1E850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2</cp:revision>
  <dcterms:created xsi:type="dcterms:W3CDTF">2016-05-16T12:24:00Z</dcterms:created>
  <dcterms:modified xsi:type="dcterms:W3CDTF">2016-05-16T12:24:00Z</dcterms:modified>
</cp:coreProperties>
</file>